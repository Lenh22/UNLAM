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ABD04" w14:textId="08706573" w:rsidR="009F35C6" w:rsidRDefault="009F35C6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AR" w:eastAsia="es-AR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54020907" w:history="1">
        <w:r w:rsidRPr="004E65BF">
          <w:rPr>
            <w:rStyle w:val="Hipervnculo"/>
            <w:noProof/>
          </w:rPr>
          <w:t>Redes Sociales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_Toc54020907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E121A6C" w14:textId="5D9DFD3E" w:rsidR="009F35C6" w:rsidRDefault="004A672C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s-AR" w:eastAsia="es-AR"/>
        </w:rPr>
      </w:pPr>
      <w:hyperlink w:anchor="_Toc54020908" w:history="1">
        <w:r w:rsidR="009F35C6" w:rsidRPr="004E65BF">
          <w:rPr>
            <w:rStyle w:val="Hipervnculo"/>
            <w:noProof/>
          </w:rPr>
          <w:t>Face</w:t>
        </w:r>
        <w:r w:rsidR="009F35C6" w:rsidRPr="004E65BF">
          <w:rPr>
            <w:rStyle w:val="Hipervnculo"/>
            <w:noProof/>
          </w:rPr>
          <w:t>b</w:t>
        </w:r>
        <w:r w:rsidR="009F35C6" w:rsidRPr="004E65BF">
          <w:rPr>
            <w:rStyle w:val="Hipervnculo"/>
            <w:noProof/>
          </w:rPr>
          <w:t>ook</w:t>
        </w:r>
        <w:r w:rsidR="009F35C6">
          <w:rPr>
            <w:noProof/>
            <w:webHidden/>
          </w:rPr>
          <w:tab/>
        </w:r>
        <w:r w:rsidR="009F35C6">
          <w:rPr>
            <w:noProof/>
            <w:webHidden/>
          </w:rPr>
          <w:fldChar w:fldCharType="begin"/>
        </w:r>
        <w:r w:rsidR="009F35C6">
          <w:rPr>
            <w:noProof/>
            <w:webHidden/>
          </w:rPr>
          <w:instrText xml:space="preserve"> PAGEREF _Toc54020908 \h </w:instrText>
        </w:r>
        <w:r w:rsidR="009F35C6">
          <w:rPr>
            <w:noProof/>
            <w:webHidden/>
          </w:rPr>
        </w:r>
        <w:r w:rsidR="009F35C6">
          <w:rPr>
            <w:noProof/>
            <w:webHidden/>
          </w:rPr>
          <w:fldChar w:fldCharType="separate"/>
        </w:r>
        <w:r w:rsidR="009F35C6">
          <w:rPr>
            <w:noProof/>
            <w:webHidden/>
          </w:rPr>
          <w:t>1</w:t>
        </w:r>
        <w:r w:rsidR="009F35C6">
          <w:rPr>
            <w:noProof/>
            <w:webHidden/>
          </w:rPr>
          <w:fldChar w:fldCharType="end"/>
        </w:r>
      </w:hyperlink>
    </w:p>
    <w:p w14:paraId="078C5E28" w14:textId="4C9E4661" w:rsidR="009F35C6" w:rsidRDefault="004A672C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AR" w:eastAsia="es-AR"/>
        </w:rPr>
      </w:pPr>
      <w:hyperlink w:anchor="_Toc54020909" w:history="1">
        <w:r w:rsidR="009F35C6" w:rsidRPr="004E65BF">
          <w:rPr>
            <w:rStyle w:val="Hipervnculo"/>
            <w:noProof/>
          </w:rPr>
          <w:t>Historia</w:t>
        </w:r>
        <w:r w:rsidR="009F35C6">
          <w:rPr>
            <w:noProof/>
            <w:webHidden/>
          </w:rPr>
          <w:tab/>
        </w:r>
        <w:r w:rsidR="009F35C6">
          <w:rPr>
            <w:noProof/>
            <w:webHidden/>
          </w:rPr>
          <w:fldChar w:fldCharType="begin"/>
        </w:r>
        <w:r w:rsidR="009F35C6">
          <w:rPr>
            <w:noProof/>
            <w:webHidden/>
          </w:rPr>
          <w:instrText xml:space="preserve"> PAGEREF _Toc54020909 \h </w:instrText>
        </w:r>
        <w:r w:rsidR="009F35C6">
          <w:rPr>
            <w:noProof/>
            <w:webHidden/>
          </w:rPr>
        </w:r>
        <w:r w:rsidR="009F35C6">
          <w:rPr>
            <w:noProof/>
            <w:webHidden/>
          </w:rPr>
          <w:fldChar w:fldCharType="separate"/>
        </w:r>
        <w:r w:rsidR="009F35C6">
          <w:rPr>
            <w:noProof/>
            <w:webHidden/>
          </w:rPr>
          <w:t>1</w:t>
        </w:r>
        <w:r w:rsidR="009F35C6">
          <w:rPr>
            <w:noProof/>
            <w:webHidden/>
          </w:rPr>
          <w:fldChar w:fldCharType="end"/>
        </w:r>
      </w:hyperlink>
    </w:p>
    <w:p w14:paraId="2F04CB7F" w14:textId="3D3D7AF0" w:rsidR="009F35C6" w:rsidRDefault="004A672C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s-AR" w:eastAsia="es-AR"/>
        </w:rPr>
      </w:pPr>
      <w:hyperlink w:anchor="_Toc54020910" w:history="1">
        <w:r w:rsidR="009F35C6" w:rsidRPr="004E65BF">
          <w:rPr>
            <w:rStyle w:val="Hipervnculo"/>
            <w:noProof/>
          </w:rPr>
          <w:t>Hi5</w:t>
        </w:r>
        <w:r w:rsidR="009F35C6">
          <w:rPr>
            <w:noProof/>
            <w:webHidden/>
          </w:rPr>
          <w:tab/>
        </w:r>
        <w:r w:rsidR="009F35C6">
          <w:rPr>
            <w:noProof/>
            <w:webHidden/>
          </w:rPr>
          <w:fldChar w:fldCharType="begin"/>
        </w:r>
        <w:r w:rsidR="009F35C6">
          <w:rPr>
            <w:noProof/>
            <w:webHidden/>
          </w:rPr>
          <w:instrText xml:space="preserve"> PAGEREF _Toc54020910 \h </w:instrText>
        </w:r>
        <w:r w:rsidR="009F35C6">
          <w:rPr>
            <w:noProof/>
            <w:webHidden/>
          </w:rPr>
        </w:r>
        <w:r w:rsidR="009F35C6">
          <w:rPr>
            <w:noProof/>
            <w:webHidden/>
          </w:rPr>
          <w:fldChar w:fldCharType="separate"/>
        </w:r>
        <w:r w:rsidR="009F35C6">
          <w:rPr>
            <w:noProof/>
            <w:webHidden/>
          </w:rPr>
          <w:t>1</w:t>
        </w:r>
        <w:r w:rsidR="009F35C6">
          <w:rPr>
            <w:noProof/>
            <w:webHidden/>
          </w:rPr>
          <w:fldChar w:fldCharType="end"/>
        </w:r>
      </w:hyperlink>
    </w:p>
    <w:p w14:paraId="65FF8BFE" w14:textId="66038C7C" w:rsidR="009F35C6" w:rsidRDefault="004A672C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AR" w:eastAsia="es-AR"/>
        </w:rPr>
      </w:pPr>
      <w:hyperlink w:anchor="_Toc54020911" w:history="1">
        <w:r w:rsidR="009F35C6" w:rsidRPr="004E65BF">
          <w:rPr>
            <w:rStyle w:val="Hipervnculo"/>
            <w:noProof/>
          </w:rPr>
          <w:t>Venta</w:t>
        </w:r>
        <w:r w:rsidR="009F35C6" w:rsidRPr="004E65BF">
          <w:rPr>
            <w:rStyle w:val="Hipervnculo"/>
            <w:noProof/>
          </w:rPr>
          <w:t>j</w:t>
        </w:r>
        <w:r w:rsidR="009F35C6" w:rsidRPr="004E65BF">
          <w:rPr>
            <w:rStyle w:val="Hipervnculo"/>
            <w:noProof/>
          </w:rPr>
          <w:t>as</w:t>
        </w:r>
        <w:r w:rsidR="009F35C6">
          <w:rPr>
            <w:noProof/>
            <w:webHidden/>
          </w:rPr>
          <w:tab/>
        </w:r>
        <w:r w:rsidR="009F35C6">
          <w:rPr>
            <w:noProof/>
            <w:webHidden/>
          </w:rPr>
          <w:fldChar w:fldCharType="begin"/>
        </w:r>
        <w:r w:rsidR="009F35C6">
          <w:rPr>
            <w:noProof/>
            <w:webHidden/>
          </w:rPr>
          <w:instrText xml:space="preserve"> PAGEREF _Toc54020911 \h </w:instrText>
        </w:r>
        <w:r w:rsidR="009F35C6">
          <w:rPr>
            <w:noProof/>
            <w:webHidden/>
          </w:rPr>
        </w:r>
        <w:r w:rsidR="009F35C6">
          <w:rPr>
            <w:noProof/>
            <w:webHidden/>
          </w:rPr>
          <w:fldChar w:fldCharType="separate"/>
        </w:r>
        <w:r w:rsidR="009F35C6">
          <w:rPr>
            <w:noProof/>
            <w:webHidden/>
          </w:rPr>
          <w:t>1</w:t>
        </w:r>
        <w:r w:rsidR="009F35C6">
          <w:rPr>
            <w:noProof/>
            <w:webHidden/>
          </w:rPr>
          <w:fldChar w:fldCharType="end"/>
        </w:r>
      </w:hyperlink>
    </w:p>
    <w:p w14:paraId="17AA8CB5" w14:textId="4AD1EC52" w:rsidR="009F35C6" w:rsidRDefault="004A672C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AR" w:eastAsia="es-AR"/>
        </w:rPr>
      </w:pPr>
      <w:hyperlink w:anchor="_Toc54020912" w:history="1">
        <w:r w:rsidR="009F35C6" w:rsidRPr="004E65BF">
          <w:rPr>
            <w:rStyle w:val="Hipervnculo"/>
            <w:noProof/>
          </w:rPr>
          <w:t>Aspecto lúdico</w:t>
        </w:r>
        <w:r w:rsidR="009F35C6">
          <w:rPr>
            <w:noProof/>
            <w:webHidden/>
          </w:rPr>
          <w:tab/>
        </w:r>
        <w:r w:rsidR="009F35C6">
          <w:rPr>
            <w:noProof/>
            <w:webHidden/>
          </w:rPr>
          <w:fldChar w:fldCharType="begin"/>
        </w:r>
        <w:r w:rsidR="009F35C6">
          <w:rPr>
            <w:noProof/>
            <w:webHidden/>
          </w:rPr>
          <w:instrText xml:space="preserve"> PAGEREF _Toc54020912 \h </w:instrText>
        </w:r>
        <w:r w:rsidR="009F35C6">
          <w:rPr>
            <w:noProof/>
            <w:webHidden/>
          </w:rPr>
        </w:r>
        <w:r w:rsidR="009F35C6">
          <w:rPr>
            <w:noProof/>
            <w:webHidden/>
          </w:rPr>
          <w:fldChar w:fldCharType="separate"/>
        </w:r>
        <w:r w:rsidR="009F35C6">
          <w:rPr>
            <w:noProof/>
            <w:webHidden/>
          </w:rPr>
          <w:t>1</w:t>
        </w:r>
        <w:r w:rsidR="009F35C6">
          <w:rPr>
            <w:noProof/>
            <w:webHidden/>
          </w:rPr>
          <w:fldChar w:fldCharType="end"/>
        </w:r>
      </w:hyperlink>
    </w:p>
    <w:p w14:paraId="33C8C106" w14:textId="77777777" w:rsidR="00797A5D" w:rsidRDefault="009F35C6" w:rsidP="00797A5D">
      <w:pPr>
        <w:pStyle w:val="EstilodeNivel1"/>
        <w:jc w:val="left"/>
        <w:rPr>
          <w:noProof/>
        </w:rPr>
      </w:pPr>
      <w:r>
        <w:fldChar w:fldCharType="end"/>
      </w:r>
      <w:r w:rsidR="00797A5D">
        <w:fldChar w:fldCharType="begin"/>
      </w:r>
      <w:r w:rsidR="00797A5D">
        <w:instrText xml:space="preserve"> TOC \h \z \c "Figura" </w:instrText>
      </w:r>
      <w:r w:rsidR="00797A5D">
        <w:fldChar w:fldCharType="separate"/>
      </w:r>
    </w:p>
    <w:p w14:paraId="37A1D47A" w14:textId="3FF0D8A8" w:rsidR="00797A5D" w:rsidRDefault="004A672C">
      <w:pPr>
        <w:pStyle w:val="Tabladeilustracion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AR" w:eastAsia="es-AR"/>
        </w:rPr>
      </w:pPr>
      <w:hyperlink w:anchor="_Toc54022209" w:history="1">
        <w:r w:rsidR="00797A5D" w:rsidRPr="00EF7764">
          <w:rPr>
            <w:rStyle w:val="Hipervnculo"/>
            <w:noProof/>
          </w:rPr>
          <w:t xml:space="preserve">Figura 1: Redes </w:t>
        </w:r>
        <w:r w:rsidR="00797A5D" w:rsidRPr="00EF7764">
          <w:rPr>
            <w:rStyle w:val="Hipervnculo"/>
            <w:noProof/>
          </w:rPr>
          <w:t>S</w:t>
        </w:r>
        <w:r w:rsidR="00797A5D" w:rsidRPr="00EF7764">
          <w:rPr>
            <w:rStyle w:val="Hipervnculo"/>
            <w:noProof/>
          </w:rPr>
          <w:t>ociales</w:t>
        </w:r>
        <w:r w:rsidR="00797A5D">
          <w:rPr>
            <w:noProof/>
            <w:webHidden/>
          </w:rPr>
          <w:tab/>
        </w:r>
        <w:r w:rsidR="00797A5D">
          <w:rPr>
            <w:noProof/>
            <w:webHidden/>
          </w:rPr>
          <w:fldChar w:fldCharType="begin"/>
        </w:r>
        <w:r w:rsidR="00797A5D">
          <w:rPr>
            <w:noProof/>
            <w:webHidden/>
          </w:rPr>
          <w:instrText xml:space="preserve"> PAGEREF _Toc54022209 \h </w:instrText>
        </w:r>
        <w:r w:rsidR="00797A5D">
          <w:rPr>
            <w:noProof/>
            <w:webHidden/>
          </w:rPr>
        </w:r>
        <w:r w:rsidR="00797A5D">
          <w:rPr>
            <w:noProof/>
            <w:webHidden/>
          </w:rPr>
          <w:fldChar w:fldCharType="separate"/>
        </w:r>
        <w:r w:rsidR="00797A5D">
          <w:rPr>
            <w:noProof/>
            <w:webHidden/>
          </w:rPr>
          <w:t>2</w:t>
        </w:r>
        <w:r w:rsidR="00797A5D">
          <w:rPr>
            <w:noProof/>
            <w:webHidden/>
          </w:rPr>
          <w:fldChar w:fldCharType="end"/>
        </w:r>
      </w:hyperlink>
    </w:p>
    <w:p w14:paraId="5661293B" w14:textId="255C5B31" w:rsidR="00797A5D" w:rsidRDefault="004A672C">
      <w:pPr>
        <w:pStyle w:val="Tabladeilustracion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AR" w:eastAsia="es-AR"/>
        </w:rPr>
      </w:pPr>
      <w:hyperlink w:anchor="_Toc54022210" w:history="1">
        <w:r w:rsidR="00797A5D" w:rsidRPr="00EF7764">
          <w:rPr>
            <w:rStyle w:val="Hipervnculo"/>
            <w:noProof/>
          </w:rPr>
          <w:t>Figura 2:Facebook</w:t>
        </w:r>
        <w:r w:rsidR="00797A5D">
          <w:rPr>
            <w:noProof/>
            <w:webHidden/>
          </w:rPr>
          <w:tab/>
        </w:r>
        <w:r w:rsidR="00797A5D">
          <w:rPr>
            <w:noProof/>
            <w:webHidden/>
          </w:rPr>
          <w:fldChar w:fldCharType="begin"/>
        </w:r>
        <w:r w:rsidR="00797A5D">
          <w:rPr>
            <w:noProof/>
            <w:webHidden/>
          </w:rPr>
          <w:instrText xml:space="preserve"> PAGEREF _Toc54022210 \h </w:instrText>
        </w:r>
        <w:r w:rsidR="00797A5D">
          <w:rPr>
            <w:noProof/>
            <w:webHidden/>
          </w:rPr>
        </w:r>
        <w:r w:rsidR="00797A5D">
          <w:rPr>
            <w:noProof/>
            <w:webHidden/>
          </w:rPr>
          <w:fldChar w:fldCharType="separate"/>
        </w:r>
        <w:r w:rsidR="00797A5D">
          <w:rPr>
            <w:noProof/>
            <w:webHidden/>
          </w:rPr>
          <w:t>3</w:t>
        </w:r>
        <w:r w:rsidR="00797A5D">
          <w:rPr>
            <w:noProof/>
            <w:webHidden/>
          </w:rPr>
          <w:fldChar w:fldCharType="end"/>
        </w:r>
      </w:hyperlink>
    </w:p>
    <w:p w14:paraId="68779F43" w14:textId="50268A3C" w:rsidR="00797A5D" w:rsidRDefault="004A672C">
      <w:pPr>
        <w:pStyle w:val="Tabladeilustracion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AR" w:eastAsia="es-AR"/>
        </w:rPr>
      </w:pPr>
      <w:hyperlink w:anchor="_Toc54022211" w:history="1">
        <w:r w:rsidR="00797A5D" w:rsidRPr="00EF7764">
          <w:rPr>
            <w:rStyle w:val="Hipervnculo"/>
            <w:noProof/>
          </w:rPr>
          <w:t>Figura 3: Hi5</w:t>
        </w:r>
        <w:r w:rsidR="00797A5D">
          <w:rPr>
            <w:noProof/>
            <w:webHidden/>
          </w:rPr>
          <w:tab/>
        </w:r>
        <w:r w:rsidR="00797A5D">
          <w:rPr>
            <w:noProof/>
            <w:webHidden/>
          </w:rPr>
          <w:fldChar w:fldCharType="begin"/>
        </w:r>
        <w:r w:rsidR="00797A5D">
          <w:rPr>
            <w:noProof/>
            <w:webHidden/>
          </w:rPr>
          <w:instrText xml:space="preserve"> PAGEREF _Toc54022211 \h </w:instrText>
        </w:r>
        <w:r w:rsidR="00797A5D">
          <w:rPr>
            <w:noProof/>
            <w:webHidden/>
          </w:rPr>
        </w:r>
        <w:r w:rsidR="00797A5D">
          <w:rPr>
            <w:noProof/>
            <w:webHidden/>
          </w:rPr>
          <w:fldChar w:fldCharType="separate"/>
        </w:r>
        <w:r w:rsidR="00797A5D">
          <w:rPr>
            <w:noProof/>
            <w:webHidden/>
          </w:rPr>
          <w:t>3</w:t>
        </w:r>
        <w:r w:rsidR="00797A5D">
          <w:rPr>
            <w:noProof/>
            <w:webHidden/>
          </w:rPr>
          <w:fldChar w:fldCharType="end"/>
        </w:r>
      </w:hyperlink>
    </w:p>
    <w:p w14:paraId="482911CC" w14:textId="46C44CCB" w:rsidR="00797A5D" w:rsidRDefault="00797A5D" w:rsidP="00797A5D">
      <w:pPr>
        <w:pStyle w:val="EstilodeNivel1"/>
        <w:jc w:val="left"/>
      </w:pPr>
      <w:r>
        <w:fldChar w:fldCharType="end"/>
      </w:r>
    </w:p>
    <w:p w14:paraId="73C2D751" w14:textId="77777777" w:rsidR="00797A5D" w:rsidRDefault="00797A5D">
      <w:pPr>
        <w:rPr>
          <w:b/>
          <w:kern w:val="36"/>
          <w:sz w:val="32"/>
          <w:szCs w:val="48"/>
          <w:u w:val="single"/>
        </w:rPr>
      </w:pPr>
      <w:r>
        <w:br w:type="page"/>
      </w:r>
    </w:p>
    <w:p w14:paraId="00AB4D62" w14:textId="77777777" w:rsidR="00797A5D" w:rsidRPr="00797A5D" w:rsidRDefault="00797A5D" w:rsidP="00797A5D">
      <w:pPr>
        <w:pStyle w:val="EstilodeNivel1"/>
        <w:jc w:val="left"/>
      </w:pPr>
    </w:p>
    <w:p w14:paraId="7CA0D3FE" w14:textId="77777777" w:rsidR="009F35C6" w:rsidRDefault="009F35C6" w:rsidP="00DA2794">
      <w:pPr>
        <w:pStyle w:val="EstilodeNivel1"/>
      </w:pPr>
    </w:p>
    <w:p w14:paraId="03F6D704" w14:textId="200124F9" w:rsidR="008B29EE" w:rsidRPr="00522D65" w:rsidRDefault="008B29EE" w:rsidP="00DA2794">
      <w:pPr>
        <w:pStyle w:val="EstilodeNivel1"/>
      </w:pPr>
      <w:bookmarkStart w:id="0" w:name="_Toc54020907"/>
      <w:r w:rsidRPr="00522D65">
        <w:t>Red</w:t>
      </w:r>
      <w:r w:rsidR="002C4FFF" w:rsidRPr="00522D65">
        <w:t>es</w:t>
      </w:r>
      <w:r w:rsidRPr="00522D65">
        <w:t xml:space="preserve"> </w:t>
      </w:r>
      <w:r w:rsidR="002C4FFF" w:rsidRPr="00522D65">
        <w:t>S</w:t>
      </w:r>
      <w:r w:rsidRPr="00522D65">
        <w:t>ocial</w:t>
      </w:r>
      <w:r w:rsidR="002C4FFF" w:rsidRPr="00522D65">
        <w:t>es</w:t>
      </w:r>
      <w:bookmarkEnd w:id="0"/>
    </w:p>
    <w:p w14:paraId="2FA379EA" w14:textId="77777777" w:rsidR="00BB584B" w:rsidRPr="00522D65" w:rsidRDefault="00BB584B" w:rsidP="00CE78AC">
      <w:pPr>
        <w:rPr>
          <w:bCs/>
        </w:rPr>
      </w:pPr>
    </w:p>
    <w:p w14:paraId="2D88C819" w14:textId="595A3CC3" w:rsidR="00522D65" w:rsidRDefault="00BB584B" w:rsidP="00E85A43">
      <w:pPr>
        <w:jc w:val="both"/>
        <w:rPr>
          <w:bCs/>
        </w:rPr>
      </w:pPr>
      <w:r w:rsidRPr="00522D65">
        <w:rPr>
          <w:bCs/>
        </w:rPr>
        <w:t>De acuerdo con los expertos, las redes</w:t>
      </w:r>
      <w:ins w:id="1" w:author="Lean Alonso" w:date="2020-10-26T15:19:00Z">
        <w:r w:rsidR="009807A5">
          <w:rPr>
            <w:bCs/>
          </w:rPr>
          <w:fldChar w:fldCharType="begin"/>
        </w:r>
        <w:r w:rsidR="009807A5">
          <w:instrText xml:space="preserve"> XE "</w:instrText>
        </w:r>
        <w:r w:rsidR="009807A5" w:rsidRPr="000568BF">
          <w:rPr>
            <w:bCs/>
            <w:rPrChange w:id="2" w:author="Lean Alonso" w:date="2020-10-26T15:19:00Z">
              <w:rPr>
                <w:bCs/>
              </w:rPr>
            </w:rPrChange>
          </w:rPr>
          <w:instrText>R</w:instrText>
        </w:r>
      </w:ins>
      <w:del w:id="3" w:author="Lean Alonso" w:date="2020-10-26T15:19:00Z">
        <w:r w:rsidR="009807A5" w:rsidRPr="000568BF" w:rsidDel="000568BF">
          <w:rPr>
            <w:bCs/>
            <w:rPrChange w:id="4" w:author="Lean Alonso" w:date="2020-10-26T15:19:00Z">
              <w:rPr>
                <w:bCs/>
              </w:rPr>
            </w:rPrChange>
          </w:rPr>
          <w:delInstrText>r</w:delInstrText>
        </w:r>
      </w:del>
      <w:r w:rsidR="009807A5" w:rsidRPr="000568BF">
        <w:rPr>
          <w:bCs/>
          <w:rPrChange w:id="5" w:author="Lean Alonso" w:date="2020-10-26T15:19:00Z">
            <w:rPr>
              <w:bCs/>
            </w:rPr>
          </w:rPrChange>
        </w:rPr>
        <w:instrText>edes</w:instrText>
      </w:r>
      <w:ins w:id="6" w:author="Lean Alonso" w:date="2020-10-26T15:19:00Z">
        <w:r w:rsidR="009807A5">
          <w:instrText xml:space="preserve">" </w:instrText>
        </w:r>
        <w:r w:rsidR="009807A5">
          <w:rPr>
            <w:bCs/>
          </w:rPr>
          <w:fldChar w:fldCharType="end"/>
        </w:r>
      </w:ins>
      <w:r w:rsidRPr="00522D65">
        <w:rPr>
          <w:bCs/>
        </w:rPr>
        <w:t xml:space="preserve"> sociales</w:t>
      </w:r>
      <w:ins w:id="7" w:author="Lean Alonso" w:date="2020-10-26T15:49:00Z">
        <w:r w:rsidR="00C8086F">
          <w:rPr>
            <w:bCs/>
          </w:rPr>
          <w:fldChar w:fldCharType="begin"/>
        </w:r>
        <w:r w:rsidR="00C8086F">
          <w:rPr>
            <w:bCs/>
          </w:rPr>
          <w:instrText xml:space="preserve"> XE</w:instrText>
        </w:r>
      </w:ins>
      <w:r w:rsidR="00C8086F">
        <w:rPr>
          <w:bCs/>
        </w:rPr>
        <w:instrText xml:space="preserve"> "</w:instrText>
      </w:r>
      <w:proofErr w:type="spellStart"/>
      <w:proofErr w:type="gramStart"/>
      <w:r w:rsidR="00C8086F" w:rsidRPr="00522D65">
        <w:rPr>
          <w:bCs/>
        </w:rPr>
        <w:instrText>sociales</w:instrText>
      </w:r>
      <w:r w:rsidR="00C8086F">
        <w:instrText>:Tema</w:instrText>
      </w:r>
      <w:proofErr w:type="spellEnd"/>
      <w:proofErr w:type="gramEnd"/>
      <w:r w:rsidR="00C8086F">
        <w:instrText xml:space="preserve"> general"</w:instrText>
      </w:r>
      <w:ins w:id="8" w:author="Lean Alonso" w:date="2020-10-26T15:49:00Z">
        <w:r w:rsidR="00C8086F">
          <w:rPr>
            <w:bCs/>
          </w:rPr>
          <w:instrText xml:space="preserve"> </w:instrText>
        </w:r>
        <w:r w:rsidR="00C8086F">
          <w:rPr>
            <w:bCs/>
          </w:rPr>
          <w:fldChar w:fldCharType="end"/>
        </w:r>
      </w:ins>
      <w:r w:rsidRPr="00522D65">
        <w:rPr>
          <w:bCs/>
        </w:rPr>
        <w:t xml:space="preserve"> son sistemas o estructuras sociales en los que se realiza un intercambio entre sus miembros, y de los miembros de una red con los de otra, que puede ser otro grupo u otra organización. Esta comunicación dinámica permite sacar un mejor provecho de los recursos que poseen los miembros de estas redes.</w:t>
      </w:r>
      <w:r w:rsidRPr="00522D65">
        <w:rPr>
          <w:bCs/>
        </w:rPr>
        <w:br/>
      </w:r>
      <w:r w:rsidRPr="00522D65">
        <w:rPr>
          <w:bCs/>
        </w:rPr>
        <w:br/>
        <w:t>Los individuos o miembros son llamados “actores</w:t>
      </w:r>
      <w:ins w:id="9" w:author="Lean Alonso" w:date="2020-10-26T15:19:00Z">
        <w:r w:rsidR="009807A5">
          <w:rPr>
            <w:bCs/>
          </w:rPr>
          <w:fldChar w:fldCharType="begin"/>
        </w:r>
        <w:r w:rsidR="009807A5">
          <w:instrText xml:space="preserve"> XE "</w:instrText>
        </w:r>
      </w:ins>
      <w:ins w:id="10" w:author="Lean Alonso" w:date="2020-10-26T15:20:00Z">
        <w:r w:rsidR="009807A5">
          <w:rPr>
            <w:bCs/>
          </w:rPr>
          <w:instrText>A</w:instrText>
        </w:r>
      </w:ins>
      <w:del w:id="11" w:author="Lean Alonso" w:date="2020-10-26T15:20:00Z">
        <w:r w:rsidR="009807A5" w:rsidRPr="009954D6" w:rsidDel="009807A5">
          <w:rPr>
            <w:bCs/>
            <w:rPrChange w:id="12" w:author="Lean Alonso" w:date="2020-10-26T15:19:00Z">
              <w:rPr>
                <w:bCs/>
              </w:rPr>
            </w:rPrChange>
          </w:rPr>
          <w:delInstrText>a</w:delInstrText>
        </w:r>
      </w:del>
      <w:r w:rsidR="009807A5" w:rsidRPr="009954D6">
        <w:rPr>
          <w:bCs/>
          <w:rPrChange w:id="13" w:author="Lean Alonso" w:date="2020-10-26T15:19:00Z">
            <w:rPr>
              <w:bCs/>
            </w:rPr>
          </w:rPrChange>
        </w:rPr>
        <w:instrText>ctores</w:instrText>
      </w:r>
      <w:ins w:id="14" w:author="Lean Alonso" w:date="2020-10-26T15:19:00Z">
        <w:r w:rsidR="009807A5">
          <w:instrText xml:space="preserve">" </w:instrText>
        </w:r>
        <w:r w:rsidR="009807A5">
          <w:rPr>
            <w:bCs/>
          </w:rPr>
          <w:fldChar w:fldCharType="end"/>
        </w:r>
      </w:ins>
      <w:r w:rsidRPr="00522D65">
        <w:rPr>
          <w:bCs/>
        </w:rPr>
        <w:t xml:space="preserve">” o “nodos” en las publicaciones que detallan el funcionamiento de las redes sociales, y se llama “aristas” a las relaciones entre ellos. Las relaciones entre los miembros de las redes sociales pueden girar en torno a un sinnúmero de situaciones tales como el intercambio de información, el financiero, o simplemente la </w:t>
      </w:r>
      <w:r w:rsidR="00D368AD" w:rsidRPr="00522D65">
        <w:rPr>
          <w:bCs/>
        </w:rPr>
        <w:t>amistad.</w:t>
      </w:r>
    </w:p>
    <w:p w14:paraId="7371227F" w14:textId="77777777" w:rsidR="00937CC8" w:rsidRDefault="00937CC8" w:rsidP="00CE78AC">
      <w:pPr>
        <w:rPr>
          <w:bCs/>
        </w:rPr>
      </w:pPr>
    </w:p>
    <w:p w14:paraId="564563E9" w14:textId="77777777" w:rsidR="00522D65" w:rsidRDefault="00522D65" w:rsidP="00CE78AC">
      <w:pPr>
        <w:rPr>
          <w:bCs/>
        </w:rPr>
      </w:pPr>
    </w:p>
    <w:p w14:paraId="3F16D290" w14:textId="77777777" w:rsidR="00E85A43" w:rsidRDefault="00E85A43" w:rsidP="00CE78AC">
      <w:pPr>
        <w:rPr>
          <w:bCs/>
        </w:rPr>
      </w:pPr>
    </w:p>
    <w:p w14:paraId="6954DB28" w14:textId="77777777" w:rsidR="009F35C6" w:rsidRDefault="00E85A43" w:rsidP="009F35C6">
      <w:pPr>
        <w:keepNext/>
        <w:jc w:val="center"/>
      </w:pPr>
      <w:r>
        <w:rPr>
          <w:noProof/>
          <w:color w:val="000080"/>
          <w:lang w:val="en-US" w:eastAsia="en-US"/>
        </w:rPr>
        <w:drawing>
          <wp:inline distT="0" distB="0" distL="0" distR="0" wp14:anchorId="63B255E4" wp14:editId="4B96055D">
            <wp:extent cx="2371725" cy="1673384"/>
            <wp:effectExtent l="19050" t="0" r="9525" b="0"/>
            <wp:docPr id="2" name="Imagen 2" descr="C:\Users\usuario\Desktop\TPS NIVEL 2\TP3\Redes_social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TPS NIVEL 2\TP3\Redes_sociales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67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98ADE2" w14:textId="746A9651" w:rsidR="00522D65" w:rsidRPr="00797A5D" w:rsidRDefault="009F35C6" w:rsidP="00797A5D">
      <w:pPr>
        <w:pStyle w:val="Descripcin"/>
        <w:jc w:val="center"/>
      </w:pPr>
      <w:bookmarkStart w:id="15" w:name="_Toc54022209"/>
      <w:r>
        <w:t xml:space="preserve">Figura </w:t>
      </w:r>
      <w:r w:rsidR="00797A5D">
        <w:fldChar w:fldCharType="begin"/>
      </w:r>
      <w:r w:rsidR="00797A5D">
        <w:instrText xml:space="preserve"> SEQ Figura \* ARABIC </w:instrText>
      </w:r>
      <w:r w:rsidR="00797A5D">
        <w:fldChar w:fldCharType="separate"/>
      </w:r>
      <w:r w:rsidR="00797A5D">
        <w:rPr>
          <w:noProof/>
        </w:rPr>
        <w:t>1</w:t>
      </w:r>
      <w:r w:rsidR="00797A5D">
        <w:fldChar w:fldCharType="end"/>
      </w:r>
      <w:r>
        <w:t>: Redes Sociales</w:t>
      </w:r>
      <w:bookmarkEnd w:id="15"/>
    </w:p>
    <w:p w14:paraId="2153B38F" w14:textId="77777777" w:rsidR="00E85A43" w:rsidRDefault="00E85A43" w:rsidP="00CE78AC"/>
    <w:p w14:paraId="231C437A" w14:textId="1693F261" w:rsidR="00E67EFD" w:rsidRDefault="00E67EFD" w:rsidP="00DA2794">
      <w:pPr>
        <w:pStyle w:val="EstilodeNivel2"/>
      </w:pPr>
      <w:bookmarkStart w:id="16" w:name="_Toc54020908"/>
      <w:r w:rsidRPr="00665CAA">
        <w:t>Facebook</w:t>
      </w:r>
      <w:bookmarkEnd w:id="16"/>
    </w:p>
    <w:p w14:paraId="0E556096" w14:textId="77777777" w:rsidR="00E67EFD" w:rsidRPr="00665CAA" w:rsidRDefault="00E67EFD" w:rsidP="00E67EFD"/>
    <w:p w14:paraId="7C6715FB" w14:textId="77777777" w:rsidR="00E67EFD" w:rsidRDefault="00E67EFD" w:rsidP="00E67EFD"/>
    <w:p w14:paraId="19C346EE" w14:textId="0367C317" w:rsidR="00E67EFD" w:rsidRDefault="00E67EFD" w:rsidP="00E67EFD">
      <w:pPr>
        <w:jc w:val="both"/>
      </w:pPr>
      <w:r>
        <w:t>F</w:t>
      </w:r>
      <w:r w:rsidRPr="003A0B98">
        <w:t>u</w:t>
      </w:r>
      <w:r>
        <w:t>e</w:t>
      </w:r>
      <w:ins w:id="17" w:author="Lean Alonso" w:date="2020-10-26T15:49:00Z">
        <w:r w:rsidR="00C8086F">
          <w:fldChar w:fldCharType="begin"/>
        </w:r>
        <w:r w:rsidR="00C8086F">
          <w:instrText xml:space="preserve"> XE</w:instrText>
        </w:r>
      </w:ins>
      <w:r w:rsidR="00C8086F">
        <w:instrText xml:space="preserve"> "</w:instrText>
      </w:r>
      <w:proofErr w:type="spellStart"/>
      <w:proofErr w:type="gramStart"/>
      <w:r w:rsidR="00C8086F">
        <w:instrText>F</w:instrText>
      </w:r>
      <w:r w:rsidR="00C8086F" w:rsidRPr="003A0B98">
        <w:instrText>u</w:instrText>
      </w:r>
      <w:r w:rsidR="00C8086F">
        <w:instrText>e</w:instrText>
      </w:r>
      <w:r w:rsidR="00C8086F">
        <w:instrText>:Información</w:instrText>
      </w:r>
      <w:proofErr w:type="spellEnd"/>
      <w:proofErr w:type="gramEnd"/>
      <w:r w:rsidR="00C8086F">
        <w:instrText xml:space="preserve"> de Facebook"</w:instrText>
      </w:r>
      <w:ins w:id="18" w:author="Lean Alonso" w:date="2020-10-26T15:49:00Z">
        <w:r w:rsidR="00C8086F">
          <w:instrText xml:space="preserve"> </w:instrText>
        </w:r>
        <w:r w:rsidR="00C8086F">
          <w:fldChar w:fldCharType="end"/>
        </w:r>
      </w:ins>
      <w:r w:rsidRPr="003A0B98">
        <w:t xml:space="preserve"> creado originalmente para apoyar a las redes universitarias, en 2004 los usuarios del sitio estaban obligados a proporcionar las direcciones de correo electrónico asociada con las instituciones educativas. Este requisito lo llevó a ser un modelo de acceso relativamente cerrado y por lo que los usuarios tenían la percepción de la web como un sitio íntimo y privado de una comunidad demográfica cerrada.</w:t>
      </w:r>
    </w:p>
    <w:p w14:paraId="7384DEF7" w14:textId="77777777" w:rsidR="00E67EFD" w:rsidRDefault="00E67EFD" w:rsidP="00E67EFD"/>
    <w:p w14:paraId="4B6AA703" w14:textId="77777777" w:rsidR="00E67EFD" w:rsidRDefault="00E67EFD" w:rsidP="00E67EFD"/>
    <w:p w14:paraId="1CB4AB94" w14:textId="77777777" w:rsidR="00797A5D" w:rsidRDefault="00E67EFD" w:rsidP="00797A5D">
      <w:pPr>
        <w:keepNext/>
        <w:jc w:val="center"/>
      </w:pPr>
      <w:r>
        <w:rPr>
          <w:noProof/>
          <w:color w:val="000080"/>
          <w:lang w:val="en-US" w:eastAsia="en-US"/>
        </w:rPr>
        <w:lastRenderedPageBreak/>
        <w:drawing>
          <wp:inline distT="0" distB="0" distL="0" distR="0" wp14:anchorId="55588C16" wp14:editId="410316E3">
            <wp:extent cx="2529460" cy="952500"/>
            <wp:effectExtent l="19050" t="0" r="4190" b="0"/>
            <wp:docPr id="3" name="Imagen 3" descr="C:\Users\usuario\Desktop\TPS NIVEL 2\TP3\Logo_Fac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esktop\TPS NIVEL 2\TP3\Logo_Facebook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230" cy="954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AFEE61" w14:textId="0A69744B" w:rsidR="009F35C6" w:rsidRDefault="00797A5D" w:rsidP="00797A5D">
      <w:pPr>
        <w:pStyle w:val="Descripcin"/>
        <w:jc w:val="center"/>
      </w:pPr>
      <w:bookmarkStart w:id="19" w:name="_Toc5402221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:Facebook</w:t>
      </w:r>
      <w:bookmarkEnd w:id="19"/>
    </w:p>
    <w:p w14:paraId="73A04ACA" w14:textId="77777777" w:rsidR="00E67EFD" w:rsidRDefault="00E67EFD" w:rsidP="00E67EFD">
      <w:pPr>
        <w:jc w:val="center"/>
      </w:pPr>
    </w:p>
    <w:p w14:paraId="67620D5C" w14:textId="77777777" w:rsidR="00E85A43" w:rsidRDefault="00E85A43" w:rsidP="00CE78AC"/>
    <w:p w14:paraId="37A76481" w14:textId="77777777" w:rsidR="008B29EE" w:rsidRDefault="008B29EE" w:rsidP="00DA2794">
      <w:pPr>
        <w:pStyle w:val="EstilodeNivel3"/>
      </w:pPr>
      <w:bookmarkStart w:id="20" w:name="_Toc54020909"/>
      <w:r w:rsidRPr="00CE78AC">
        <w:t>Historia</w:t>
      </w:r>
      <w:bookmarkEnd w:id="20"/>
    </w:p>
    <w:p w14:paraId="2BC779CA" w14:textId="77777777" w:rsidR="00937CC8" w:rsidRPr="00CE78AC" w:rsidRDefault="00937CC8" w:rsidP="00CE78AC"/>
    <w:p w14:paraId="1E97F474" w14:textId="77777777" w:rsidR="00665CAA" w:rsidRPr="003A0B98" w:rsidRDefault="00665CAA" w:rsidP="00CE78AC"/>
    <w:p w14:paraId="4689D737" w14:textId="7D0E0A20" w:rsidR="008B29EE" w:rsidRDefault="008B29EE" w:rsidP="00E85A43">
      <w:pPr>
        <w:jc w:val="both"/>
      </w:pPr>
      <w:r w:rsidRPr="003A0B98">
        <w:t xml:space="preserve">De </w:t>
      </w:r>
      <w:smartTag w:uri="urn:schemas-microsoft-com:office:smarttags" w:element="metricconverter">
        <w:smartTagPr>
          <w:attr w:name="ProductID" w:val="1997 a"/>
        </w:smartTagPr>
        <w:r w:rsidRPr="003A0B98">
          <w:t>1997 a</w:t>
        </w:r>
      </w:smartTag>
      <w:r w:rsidRPr="003A0B98">
        <w:t xml:space="preserve"> 2001, </w:t>
      </w:r>
      <w:proofErr w:type="spellStart"/>
      <w:r w:rsidRPr="003A0B98">
        <w:t>AsianAvenue</w:t>
      </w:r>
      <w:proofErr w:type="spellEnd"/>
      <w:r w:rsidRPr="003A0B98">
        <w:t xml:space="preserve">, </w:t>
      </w:r>
      <w:proofErr w:type="spellStart"/>
      <w:r w:rsidRPr="003A0B98">
        <w:t>Blackplanet</w:t>
      </w:r>
      <w:proofErr w:type="spellEnd"/>
      <w:r w:rsidRPr="003A0B98">
        <w:t xml:space="preserve"> y </w:t>
      </w:r>
      <w:proofErr w:type="spellStart"/>
      <w:r w:rsidRPr="003A0B98">
        <w:t>MiGente</w:t>
      </w:r>
      <w:proofErr w:type="spellEnd"/>
      <w:r w:rsidRPr="003A0B98">
        <w:t xml:space="preserve"> permitían a los usuarios crear relaciones personales y profesionales, creando perfiles</w:t>
      </w:r>
      <w:ins w:id="21" w:author="Lean Alonso" w:date="2020-10-26T15:20:00Z">
        <w:r w:rsidR="009807A5">
          <w:fldChar w:fldCharType="begin"/>
        </w:r>
        <w:r w:rsidR="009807A5">
          <w:instrText xml:space="preserve"> XE "</w:instrText>
        </w:r>
        <w:r w:rsidR="009807A5" w:rsidRPr="00E9491E">
          <w:rPr>
            <w:rPrChange w:id="22" w:author="Lean Alonso" w:date="2020-10-26T15:20:00Z">
              <w:rPr/>
            </w:rPrChange>
          </w:rPr>
          <w:instrText>P</w:instrText>
        </w:r>
      </w:ins>
      <w:del w:id="23" w:author="Lean Alonso" w:date="2020-10-26T15:20:00Z">
        <w:r w:rsidR="009807A5" w:rsidRPr="00E9491E" w:rsidDel="00E9491E">
          <w:rPr>
            <w:rPrChange w:id="24" w:author="Lean Alonso" w:date="2020-10-26T15:20:00Z">
              <w:rPr/>
            </w:rPrChange>
          </w:rPr>
          <w:delInstrText>p</w:delInstrText>
        </w:r>
      </w:del>
      <w:r w:rsidR="009807A5" w:rsidRPr="00E9491E">
        <w:rPr>
          <w:rPrChange w:id="25" w:author="Lean Alonso" w:date="2020-10-26T15:20:00Z">
            <w:rPr/>
          </w:rPrChange>
        </w:rPr>
        <w:instrText>erfiles</w:instrText>
      </w:r>
      <w:ins w:id="26" w:author="Lean Alonso" w:date="2020-10-26T15:20:00Z">
        <w:r w:rsidR="009807A5">
          <w:instrText xml:space="preserve">" </w:instrText>
        </w:r>
        <w:r w:rsidR="009807A5">
          <w:fldChar w:fldCharType="end"/>
        </w:r>
      </w:ins>
      <w:r w:rsidRPr="003A0B98">
        <w:t xml:space="preserve"> que permitían a los usuarios identificar amigos en sus redes sin pedir la aprobación de esas conexiones. Desde entonces diversas redes </w:t>
      </w:r>
      <w:r w:rsidR="003C0D49">
        <w:t>sociales</w:t>
      </w:r>
      <w:ins w:id="27" w:author="Lean Alonso" w:date="2020-10-26T15:49:00Z">
        <w:r w:rsidR="00C8086F">
          <w:fldChar w:fldCharType="begin"/>
        </w:r>
        <w:r w:rsidR="00C8086F">
          <w:instrText xml:space="preserve"> XE</w:instrText>
        </w:r>
      </w:ins>
      <w:r w:rsidR="00C8086F">
        <w:instrText xml:space="preserve"> "</w:instrText>
      </w:r>
      <w:proofErr w:type="spellStart"/>
      <w:proofErr w:type="gramStart"/>
      <w:r w:rsidR="00C8086F" w:rsidRPr="00522D65">
        <w:rPr>
          <w:bCs/>
        </w:rPr>
        <w:instrText>sociales</w:instrText>
      </w:r>
      <w:r w:rsidR="00C8086F">
        <w:instrText>:Tema</w:instrText>
      </w:r>
      <w:proofErr w:type="spellEnd"/>
      <w:proofErr w:type="gramEnd"/>
      <w:r w:rsidR="00C8086F">
        <w:instrText xml:space="preserve"> general"</w:instrText>
      </w:r>
      <w:ins w:id="28" w:author="Lean Alonso" w:date="2020-10-26T15:49:00Z">
        <w:r w:rsidR="00C8086F">
          <w:instrText xml:space="preserve"> </w:instrText>
        </w:r>
        <w:r w:rsidR="00C8086F">
          <w:fldChar w:fldCharType="end"/>
        </w:r>
      </w:ins>
      <w:r w:rsidR="003C0D49">
        <w:t xml:space="preserve"> </w:t>
      </w:r>
      <w:r w:rsidRPr="003A0B98">
        <w:t>se han creado unas permanecen y otras han desaparecido, según la zona geográfica el líder puede ir cambiando, pero a la fecha (2009) los principales competidores a nivel mundial son: Hi5,</w:t>
      </w:r>
      <w:r w:rsidR="003A0B98" w:rsidRPr="003A0B98">
        <w:t xml:space="preserve"> MySpace, Facebook, </w:t>
      </w:r>
      <w:proofErr w:type="spellStart"/>
      <w:r w:rsidR="00850BB0">
        <w:t>Linkedin</w:t>
      </w:r>
      <w:proofErr w:type="spellEnd"/>
      <w:r w:rsidR="003A0B98" w:rsidRPr="003A0B98">
        <w:t>, Twitter</w:t>
      </w:r>
      <w:r w:rsidR="00CE78AC">
        <w:t xml:space="preserve">, </w:t>
      </w:r>
      <w:r w:rsidR="00CE78AC" w:rsidRPr="00CE78AC">
        <w:t>Flickr</w:t>
      </w:r>
      <w:r w:rsidR="003A0B98" w:rsidRPr="003A0B98">
        <w:t xml:space="preserve"> y Orkut.</w:t>
      </w:r>
    </w:p>
    <w:p w14:paraId="311220FD" w14:textId="77777777" w:rsidR="003A0B98" w:rsidRDefault="003A0B98" w:rsidP="00E85A43">
      <w:pPr>
        <w:jc w:val="both"/>
      </w:pPr>
    </w:p>
    <w:p w14:paraId="1F8852BE" w14:textId="77777777" w:rsidR="00187E22" w:rsidRDefault="00187E22" w:rsidP="00187E22">
      <w:pPr>
        <w:jc w:val="center"/>
      </w:pPr>
    </w:p>
    <w:p w14:paraId="4BDB0BC7" w14:textId="77777777" w:rsidR="003A0B98" w:rsidRPr="003A0B98" w:rsidRDefault="003A0B98" w:rsidP="00CE78AC"/>
    <w:p w14:paraId="2D5FB972" w14:textId="157DA963" w:rsidR="00665CAA" w:rsidRDefault="003A0B98" w:rsidP="00DA2794">
      <w:pPr>
        <w:pStyle w:val="EstilodeNivel2"/>
      </w:pPr>
      <w:bookmarkStart w:id="29" w:name="_Toc54020910"/>
      <w:r w:rsidRPr="00CE78AC">
        <w:t>Hi5</w:t>
      </w:r>
      <w:bookmarkEnd w:id="29"/>
    </w:p>
    <w:p w14:paraId="4C5A1052" w14:textId="77777777" w:rsidR="00937CC8" w:rsidRPr="00CE78AC" w:rsidRDefault="00937CC8" w:rsidP="00CE78AC"/>
    <w:p w14:paraId="363105B0" w14:textId="77777777" w:rsidR="00665CAA" w:rsidRDefault="00665CAA" w:rsidP="00E85A43">
      <w:pPr>
        <w:jc w:val="both"/>
        <w:rPr>
          <w:b/>
          <w:bCs/>
          <w:iCs/>
        </w:rPr>
      </w:pPr>
    </w:p>
    <w:p w14:paraId="11B3F9FF" w14:textId="3D0E5717" w:rsidR="003A0B98" w:rsidRDefault="00665CAA" w:rsidP="00E85A43">
      <w:pPr>
        <w:jc w:val="both"/>
      </w:pPr>
      <w:r>
        <w:t>E</w:t>
      </w:r>
      <w:r w:rsidR="003A0B98" w:rsidRPr="003A0B98">
        <w:t>s una red</w:t>
      </w:r>
      <w:ins w:id="30" w:author="Lean Alonso" w:date="2020-10-26T15:21:00Z">
        <w:r w:rsidR="00546BB1">
          <w:fldChar w:fldCharType="begin"/>
        </w:r>
        <w:r w:rsidR="00546BB1">
          <w:instrText xml:space="preserve"> XE "</w:instrText>
        </w:r>
        <w:r w:rsidR="00546BB1" w:rsidRPr="00474824">
          <w:rPr>
            <w:rPrChange w:id="31" w:author="Lean Alonso" w:date="2020-10-26T15:21:00Z">
              <w:rPr/>
            </w:rPrChange>
          </w:rPr>
          <w:instrText>R</w:instrText>
        </w:r>
      </w:ins>
      <w:del w:id="32" w:author="Lean Alonso" w:date="2020-10-26T15:21:00Z">
        <w:r w:rsidR="00546BB1" w:rsidRPr="00474824" w:rsidDel="00474824">
          <w:rPr>
            <w:rPrChange w:id="33" w:author="Lean Alonso" w:date="2020-10-26T15:21:00Z">
              <w:rPr/>
            </w:rPrChange>
          </w:rPr>
          <w:delInstrText>r</w:delInstrText>
        </w:r>
      </w:del>
      <w:r w:rsidR="00546BB1" w:rsidRPr="00474824">
        <w:rPr>
          <w:rPrChange w:id="34" w:author="Lean Alonso" w:date="2020-10-26T15:21:00Z">
            <w:rPr/>
          </w:rPrChange>
        </w:rPr>
        <w:instrText>ed</w:instrText>
      </w:r>
      <w:ins w:id="35" w:author="Lean Alonso" w:date="2020-10-26T15:21:00Z">
        <w:r w:rsidR="00546BB1">
          <w:instrText xml:space="preserve">" </w:instrText>
        </w:r>
        <w:r w:rsidR="00546BB1">
          <w:fldChar w:fldCharType="end"/>
        </w:r>
      </w:ins>
      <w:r w:rsidR="003A0B98" w:rsidRPr="003A0B98">
        <w:t xml:space="preserve"> social basada en un sitio web lanzada en 2003 y fundada por Ramón </w:t>
      </w:r>
      <w:proofErr w:type="spellStart"/>
      <w:r w:rsidR="003A0B98" w:rsidRPr="003A0B98">
        <w:t>Yalamanchis</w:t>
      </w:r>
      <w:proofErr w:type="spellEnd"/>
      <w:r w:rsidR="003A0B98" w:rsidRPr="003A0B98">
        <w:t xml:space="preserve"> actual director general de la empresa </w:t>
      </w:r>
      <w:r w:rsidR="003A0B98" w:rsidRPr="003A0B98">
        <w:rPr>
          <w:i/>
          <w:iCs/>
        </w:rPr>
        <w:t>hi5</w:t>
      </w:r>
      <w:ins w:id="36" w:author="Lean Alonso" w:date="2020-10-26T15:49:00Z">
        <w:r w:rsidR="00C8086F">
          <w:rPr>
            <w:i/>
            <w:iCs/>
          </w:rPr>
          <w:fldChar w:fldCharType="begin"/>
        </w:r>
        <w:r w:rsidR="00C8086F">
          <w:rPr>
            <w:i/>
            <w:iCs/>
          </w:rPr>
          <w:instrText xml:space="preserve"> XE</w:instrText>
        </w:r>
      </w:ins>
      <w:r w:rsidR="00C8086F">
        <w:rPr>
          <w:i/>
          <w:iCs/>
        </w:rPr>
        <w:instrText xml:space="preserve"> "</w:instrText>
      </w:r>
      <w:r w:rsidR="00C8086F" w:rsidRPr="003A0B98">
        <w:instrText>hi</w:instrText>
      </w:r>
      <w:proofErr w:type="gramStart"/>
      <w:r w:rsidR="00C8086F" w:rsidRPr="003A0B98">
        <w:instrText>5</w:instrText>
      </w:r>
      <w:r w:rsidR="00C8086F">
        <w:instrText>:Información</w:instrText>
      </w:r>
      <w:proofErr w:type="gramEnd"/>
      <w:r w:rsidR="00C8086F">
        <w:instrText xml:space="preserve"> de Hi5"</w:instrText>
      </w:r>
      <w:ins w:id="37" w:author="Lean Alonso" w:date="2020-10-26T15:49:00Z">
        <w:r w:rsidR="00C8086F">
          <w:rPr>
            <w:i/>
            <w:iCs/>
          </w:rPr>
          <w:instrText xml:space="preserve"> </w:instrText>
        </w:r>
        <w:r w:rsidR="00C8086F">
          <w:rPr>
            <w:i/>
            <w:iCs/>
          </w:rPr>
          <w:fldChar w:fldCharType="end"/>
        </w:r>
      </w:ins>
      <w:r w:rsidR="003A0B98" w:rsidRPr="003A0B98">
        <w:rPr>
          <w:i/>
          <w:iCs/>
        </w:rPr>
        <w:t xml:space="preserve"> Networks</w:t>
      </w:r>
      <w:r w:rsidR="003A0B98" w:rsidRPr="003A0B98">
        <w:t xml:space="preserve">. El número de usuarios ha crecido rápidamente y al finalizar el año 2007 tenía más de 70 millones de usuarios registrados, la mayoría de ellas en América Latina; además, es uno de los 40 sitios web más visitados del mundo. </w:t>
      </w:r>
    </w:p>
    <w:p w14:paraId="408A62EF" w14:textId="77777777" w:rsidR="00937CC8" w:rsidRDefault="00937CC8" w:rsidP="00CE78AC"/>
    <w:p w14:paraId="1802469D" w14:textId="77777777" w:rsidR="00CA486E" w:rsidRDefault="00CA486E" w:rsidP="00CE78AC"/>
    <w:p w14:paraId="25ED2D0A" w14:textId="77777777" w:rsidR="00797A5D" w:rsidRDefault="00E85A43" w:rsidP="00797A5D">
      <w:pPr>
        <w:keepNext/>
        <w:jc w:val="center"/>
      </w:pPr>
      <w:r>
        <w:rPr>
          <w:noProof/>
          <w:color w:val="000080"/>
          <w:lang w:val="en-US" w:eastAsia="en-US"/>
        </w:rPr>
        <w:drawing>
          <wp:inline distT="0" distB="0" distL="0" distR="0" wp14:anchorId="2E91D5B6" wp14:editId="2BC07964">
            <wp:extent cx="1619250" cy="1276350"/>
            <wp:effectExtent l="19050" t="0" r="0" b="0"/>
            <wp:docPr id="1" name="Imagen 1" descr="C:\Users\usuario\Desktop\TPS NIVEL 2\TP3\Logo_Hi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TPS NIVEL 2\TP3\Logo_Hi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228E8F" w14:textId="54787EAE" w:rsidR="009F35C6" w:rsidRDefault="00797A5D" w:rsidP="00797A5D">
      <w:pPr>
        <w:pStyle w:val="Descripcin"/>
        <w:jc w:val="center"/>
      </w:pPr>
      <w:bookmarkStart w:id="38" w:name="_Toc5402221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Hi5</w:t>
      </w:r>
      <w:bookmarkEnd w:id="38"/>
    </w:p>
    <w:p w14:paraId="79BB8830" w14:textId="64B82CC7" w:rsidR="003A0B98" w:rsidRPr="003A0B98" w:rsidRDefault="003A0B98" w:rsidP="00E85A43">
      <w:pPr>
        <w:jc w:val="both"/>
      </w:pPr>
      <w:r w:rsidRPr="003A0B98">
        <w:t>El sitio hi5</w:t>
      </w:r>
      <w:ins w:id="39" w:author="Lean Alonso" w:date="2020-10-26T15:49:00Z">
        <w:r w:rsidR="00C8086F">
          <w:fldChar w:fldCharType="begin"/>
        </w:r>
        <w:r w:rsidR="00C8086F">
          <w:instrText xml:space="preserve"> XE</w:instrText>
        </w:r>
      </w:ins>
      <w:r w:rsidR="00C8086F">
        <w:instrText xml:space="preserve"> "</w:instrText>
      </w:r>
      <w:r w:rsidR="00C8086F" w:rsidRPr="003A0B98">
        <w:instrText>hi</w:instrText>
      </w:r>
      <w:proofErr w:type="gramStart"/>
      <w:r w:rsidR="00C8086F" w:rsidRPr="003A0B98">
        <w:instrText>5</w:instrText>
      </w:r>
      <w:r w:rsidR="00C8086F">
        <w:instrText>:Información</w:instrText>
      </w:r>
      <w:proofErr w:type="gramEnd"/>
      <w:r w:rsidR="00C8086F">
        <w:instrText xml:space="preserve"> de Hi5"</w:instrText>
      </w:r>
      <w:ins w:id="40" w:author="Lean Alonso" w:date="2020-10-26T15:49:00Z">
        <w:r w:rsidR="00C8086F">
          <w:instrText xml:space="preserve"> </w:instrText>
        </w:r>
        <w:r w:rsidR="00C8086F">
          <w:fldChar w:fldCharType="end"/>
        </w:r>
      </w:ins>
      <w:r w:rsidRPr="003A0B98">
        <w:t xml:space="preserve"> es famoso por su interactividad, pues hace de una simple cuenta de usuarios una especie de </w:t>
      </w:r>
      <w:r w:rsidRPr="003A0B98">
        <w:rPr>
          <w:b/>
          <w:bCs/>
        </w:rPr>
        <w:t>tarjeta de presentación virtual</w:t>
      </w:r>
      <w:r w:rsidRPr="003A0B98">
        <w:t>; la cual está presente en 23 idiomas populares.</w:t>
      </w:r>
    </w:p>
    <w:p w14:paraId="2A64A315" w14:textId="77777777" w:rsidR="003A0B98" w:rsidRPr="003A0B98" w:rsidRDefault="003A0B98" w:rsidP="00E85A43">
      <w:pPr>
        <w:jc w:val="both"/>
      </w:pPr>
    </w:p>
    <w:p w14:paraId="71D12A07" w14:textId="77777777" w:rsidR="00937CC8" w:rsidRDefault="00937CC8" w:rsidP="00E85A43">
      <w:pPr>
        <w:jc w:val="both"/>
      </w:pPr>
    </w:p>
    <w:p w14:paraId="004640BD" w14:textId="77777777" w:rsidR="008B29EE" w:rsidRDefault="008B29EE" w:rsidP="00E85A43">
      <w:pPr>
        <w:jc w:val="both"/>
      </w:pPr>
      <w:r w:rsidRPr="003A0B98">
        <w:lastRenderedPageBreak/>
        <w:t>Los adolescentes fueron los primeros en adoptarlo y MySpace floreció a través de la atracción de este grupo demográfico. MySpace incluso ha modificado su política de usuario para permitir a los menores de edad crear sus propios perfiles a raíz de la demanda en el segmento de mercado. Conforme el sitio ha crecido, tres poblaciones se empezaron a formar: los músicos / artistas, jóvenes, y adultos en su etapa posterior a la universidad.</w:t>
      </w:r>
    </w:p>
    <w:p w14:paraId="222E3F3F" w14:textId="77777777" w:rsidR="00CA486E" w:rsidRDefault="00CA486E" w:rsidP="00CE78AC"/>
    <w:p w14:paraId="633D0A49" w14:textId="77777777" w:rsidR="008B29EE" w:rsidRDefault="008B29EE" w:rsidP="00DA2794">
      <w:pPr>
        <w:pStyle w:val="EstilodeNivel3"/>
      </w:pPr>
      <w:bookmarkStart w:id="41" w:name="_Toc54020911"/>
      <w:r w:rsidRPr="00CE78AC">
        <w:t>Ventajas</w:t>
      </w:r>
      <w:bookmarkEnd w:id="41"/>
      <w:r w:rsidRPr="00665CAA">
        <w:t xml:space="preserve"> </w:t>
      </w:r>
    </w:p>
    <w:p w14:paraId="37C075CD" w14:textId="77777777" w:rsidR="00937CC8" w:rsidRPr="00665CAA" w:rsidRDefault="00937CC8" w:rsidP="00CE78AC"/>
    <w:p w14:paraId="6D7406CC" w14:textId="77777777" w:rsidR="003A0B98" w:rsidRPr="003A0B98" w:rsidRDefault="003A0B98" w:rsidP="00CE78AC">
      <w:pPr>
        <w:rPr>
          <w:b/>
        </w:rPr>
      </w:pPr>
    </w:p>
    <w:p w14:paraId="1735AB56" w14:textId="7AC454A5" w:rsidR="008B29EE" w:rsidRPr="003A0B98" w:rsidRDefault="008B29EE" w:rsidP="00E85A43">
      <w:pPr>
        <w:jc w:val="both"/>
      </w:pPr>
      <w:r w:rsidRPr="003A0B98">
        <w:t>Favorecen</w:t>
      </w:r>
      <w:ins w:id="42" w:author="Lean Alonso" w:date="2020-10-26T15:49:00Z">
        <w:r w:rsidR="00C8086F">
          <w:fldChar w:fldCharType="begin"/>
        </w:r>
        <w:r w:rsidR="00C8086F">
          <w:instrText xml:space="preserve"> XE</w:instrText>
        </w:r>
      </w:ins>
      <w:r w:rsidR="00C8086F">
        <w:instrText xml:space="preserve"> "</w:instrText>
      </w:r>
      <w:proofErr w:type="spellStart"/>
      <w:proofErr w:type="gramStart"/>
      <w:r w:rsidR="00C8086F" w:rsidRPr="003A0B98">
        <w:instrText>Favorecen</w:instrText>
      </w:r>
      <w:r w:rsidR="00C8086F">
        <w:instrText>:Sus</w:instrText>
      </w:r>
      <w:proofErr w:type="spellEnd"/>
      <w:proofErr w:type="gramEnd"/>
      <w:r w:rsidR="00C8086F">
        <w:instrText xml:space="preserve"> ventajas"</w:instrText>
      </w:r>
      <w:ins w:id="43" w:author="Lean Alonso" w:date="2020-10-26T15:49:00Z">
        <w:r w:rsidR="00C8086F">
          <w:instrText xml:space="preserve"> </w:instrText>
        </w:r>
        <w:r w:rsidR="00C8086F">
          <w:fldChar w:fldCharType="end"/>
        </w:r>
      </w:ins>
      <w:r w:rsidRPr="003A0B98">
        <w:t xml:space="preserve"> la participación y el trabajo colaborativo entre las personas, es decir, permite a los usuarios participar en un proyecto de forma online desde cualquier lugar.</w:t>
      </w:r>
    </w:p>
    <w:p w14:paraId="00FAB306" w14:textId="29649A74" w:rsidR="008B29EE" w:rsidRPr="003A0B98" w:rsidRDefault="008B29EE" w:rsidP="00E85A43">
      <w:pPr>
        <w:jc w:val="both"/>
      </w:pPr>
      <w:r w:rsidRPr="003A0B98">
        <w:t>Permite construir nuestra identidad personal</w:t>
      </w:r>
      <w:ins w:id="44" w:author="Lean Alonso" w:date="2020-10-26T15:26:00Z">
        <w:r w:rsidR="00546BB1">
          <w:fldChar w:fldCharType="begin"/>
        </w:r>
        <w:r w:rsidR="00546BB1">
          <w:instrText xml:space="preserve"> XE "</w:instrText>
        </w:r>
        <w:r w:rsidR="00546BB1" w:rsidRPr="00726E0A">
          <w:rPr>
            <w:rPrChange w:id="45" w:author="Lean Alonso" w:date="2020-10-26T15:26:00Z">
              <w:rPr/>
            </w:rPrChange>
          </w:rPr>
          <w:instrText>P</w:instrText>
        </w:r>
      </w:ins>
      <w:del w:id="46" w:author="Lean Alonso" w:date="2020-10-26T15:26:00Z">
        <w:r w:rsidR="00546BB1" w:rsidRPr="00726E0A" w:rsidDel="00726E0A">
          <w:rPr>
            <w:rPrChange w:id="47" w:author="Lean Alonso" w:date="2020-10-26T15:26:00Z">
              <w:rPr/>
            </w:rPrChange>
          </w:rPr>
          <w:delInstrText>p</w:delInstrText>
        </w:r>
      </w:del>
      <w:r w:rsidR="00546BB1" w:rsidRPr="00726E0A">
        <w:rPr>
          <w:rPrChange w:id="48" w:author="Lean Alonso" w:date="2020-10-26T15:26:00Z">
            <w:rPr/>
          </w:rPrChange>
        </w:rPr>
        <w:instrText>ersonal</w:instrText>
      </w:r>
      <w:ins w:id="49" w:author="Lean Alonso" w:date="2020-10-26T15:26:00Z">
        <w:r w:rsidR="00546BB1">
          <w:instrText xml:space="preserve">" </w:instrText>
        </w:r>
        <w:r w:rsidR="00546BB1">
          <w:fldChar w:fldCharType="end"/>
        </w:r>
      </w:ins>
      <w:r w:rsidRPr="003A0B98">
        <w:t xml:space="preserve"> y/o virtual debido a que permiten a los usuarios poder compartir todo tipo de información (aficiones, creencias, ideologías, etc.) con el resto de </w:t>
      </w:r>
      <w:proofErr w:type="gramStart"/>
      <w:r w:rsidRPr="003A0B98">
        <w:t>cibernautas</w:t>
      </w:r>
      <w:proofErr w:type="gramEnd"/>
      <w:r w:rsidRPr="003A0B98">
        <w:t>.</w:t>
      </w:r>
    </w:p>
    <w:p w14:paraId="2CB2AA2C" w14:textId="77777777" w:rsidR="008B29EE" w:rsidRPr="003A0B98" w:rsidRDefault="008B29EE" w:rsidP="00E85A43">
      <w:pPr>
        <w:jc w:val="both"/>
      </w:pPr>
      <w:r w:rsidRPr="003A0B98">
        <w:t>Facilitan las relaciones entre las personas evitando todo tipo de barreras tanto culturales como físicas.</w:t>
      </w:r>
    </w:p>
    <w:p w14:paraId="5D372E47" w14:textId="77777777" w:rsidR="008B29EE" w:rsidRPr="003A0B98" w:rsidRDefault="008B29EE" w:rsidP="00E85A43">
      <w:pPr>
        <w:jc w:val="both"/>
      </w:pPr>
      <w:r w:rsidRPr="003A0B98">
        <w:t>Ubicuidad y facilidad de conseguir la información que requieres/precises en cada momento, debido a la actualización instantánea de la información.</w:t>
      </w:r>
    </w:p>
    <w:p w14:paraId="28F74C66" w14:textId="77777777" w:rsidR="008B29EE" w:rsidRDefault="008B29EE" w:rsidP="00E85A43">
      <w:pPr>
        <w:jc w:val="both"/>
      </w:pPr>
      <w:r w:rsidRPr="003A0B98">
        <w:t>Facilitan el aprendizaje integral fuera del aula. Permitiendo así, poner en práctica los conceptos adquiridos.</w:t>
      </w:r>
    </w:p>
    <w:p w14:paraId="323AA4BF" w14:textId="77777777" w:rsidR="00937CC8" w:rsidRDefault="00937CC8" w:rsidP="00CE78AC"/>
    <w:p w14:paraId="0ECEF600" w14:textId="77777777" w:rsidR="00665CAA" w:rsidRPr="003A0B98" w:rsidRDefault="00665CAA" w:rsidP="00CE78AC"/>
    <w:p w14:paraId="34C023D6" w14:textId="77777777" w:rsidR="008B29EE" w:rsidRDefault="008B29EE" w:rsidP="00DA2794">
      <w:pPr>
        <w:pStyle w:val="EstilodeNivel3"/>
      </w:pPr>
      <w:bookmarkStart w:id="50" w:name="_Toc54020912"/>
      <w:r w:rsidRPr="00CE78AC">
        <w:t>Aspecto lúdico</w:t>
      </w:r>
      <w:bookmarkEnd w:id="50"/>
      <w:r w:rsidRPr="00665CAA">
        <w:t xml:space="preserve"> </w:t>
      </w:r>
    </w:p>
    <w:p w14:paraId="4A2B874F" w14:textId="77777777" w:rsidR="00937CC8" w:rsidRPr="00665CAA" w:rsidRDefault="00937CC8" w:rsidP="00CE78AC"/>
    <w:p w14:paraId="02F2AEE1" w14:textId="77777777" w:rsidR="00665CAA" w:rsidRPr="003A0B98" w:rsidRDefault="00665CAA" w:rsidP="00CE78AC"/>
    <w:p w14:paraId="332BA4A9" w14:textId="10CF50F7" w:rsidR="008B29EE" w:rsidRDefault="008B29EE" w:rsidP="00E85A43">
      <w:pPr>
        <w:jc w:val="both"/>
      </w:pPr>
      <w:r w:rsidRPr="003A0B98">
        <w:t>Decimos que las rede</w:t>
      </w:r>
      <w:r w:rsidR="003C0D49">
        <w:t>s</w:t>
      </w:r>
      <w:ins w:id="51" w:author="Lean Alonso" w:date="2020-10-26T15:27:00Z">
        <w:r w:rsidR="00546BB1">
          <w:fldChar w:fldCharType="begin"/>
        </w:r>
        <w:r w:rsidR="00546BB1">
          <w:instrText xml:space="preserve"> XE "</w:instrText>
        </w:r>
        <w:r w:rsidR="00546BB1" w:rsidRPr="00851BCC">
          <w:rPr>
            <w:rPrChange w:id="52" w:author="Lean Alonso" w:date="2020-10-26T15:27:00Z">
              <w:rPr/>
            </w:rPrChange>
          </w:rPr>
          <w:instrText>R</w:instrText>
        </w:r>
      </w:ins>
      <w:del w:id="53" w:author="Lean Alonso" w:date="2020-10-26T15:27:00Z">
        <w:r w:rsidR="00546BB1" w:rsidRPr="00851BCC" w:rsidDel="00851BCC">
          <w:rPr>
            <w:rPrChange w:id="54" w:author="Lean Alonso" w:date="2020-10-26T15:27:00Z">
              <w:rPr/>
            </w:rPrChange>
          </w:rPr>
          <w:delInstrText>r</w:delInstrText>
        </w:r>
      </w:del>
      <w:r w:rsidR="00546BB1" w:rsidRPr="00851BCC">
        <w:rPr>
          <w:rPrChange w:id="55" w:author="Lean Alonso" w:date="2020-10-26T15:27:00Z">
            <w:rPr/>
          </w:rPrChange>
        </w:rPr>
        <w:instrText>edes</w:instrText>
      </w:r>
      <w:ins w:id="56" w:author="Lean Alonso" w:date="2020-10-26T15:27:00Z">
        <w:r w:rsidR="00546BB1">
          <w:instrText xml:space="preserve">" </w:instrText>
        </w:r>
        <w:r w:rsidR="00546BB1">
          <w:fldChar w:fldCharType="end"/>
        </w:r>
      </w:ins>
      <w:r w:rsidR="003C0D49">
        <w:t xml:space="preserve"> sociales</w:t>
      </w:r>
      <w:ins w:id="57" w:author="Lean Alonso" w:date="2020-10-26T15:49:00Z">
        <w:r w:rsidR="00C8086F">
          <w:fldChar w:fldCharType="begin"/>
        </w:r>
        <w:r w:rsidR="00C8086F">
          <w:instrText xml:space="preserve"> XE</w:instrText>
        </w:r>
      </w:ins>
      <w:r w:rsidR="00C8086F">
        <w:instrText xml:space="preserve"> "</w:instrText>
      </w:r>
      <w:proofErr w:type="spellStart"/>
      <w:proofErr w:type="gramStart"/>
      <w:r w:rsidR="00C8086F" w:rsidRPr="00522D65">
        <w:rPr>
          <w:bCs/>
        </w:rPr>
        <w:instrText>sociales</w:instrText>
      </w:r>
      <w:r w:rsidR="00C8086F">
        <w:instrText>:Tema</w:instrText>
      </w:r>
      <w:proofErr w:type="spellEnd"/>
      <w:proofErr w:type="gramEnd"/>
      <w:r w:rsidR="00C8086F">
        <w:instrText xml:space="preserve"> general"</w:instrText>
      </w:r>
      <w:ins w:id="58" w:author="Lean Alonso" w:date="2020-10-26T15:49:00Z">
        <w:r w:rsidR="00C8086F">
          <w:instrText xml:space="preserve"> </w:instrText>
        </w:r>
        <w:r w:rsidR="00C8086F">
          <w:fldChar w:fldCharType="end"/>
        </w:r>
      </w:ins>
      <w:r w:rsidR="003C0D49">
        <w:t xml:space="preserve"> son lúdicas debido a tres</w:t>
      </w:r>
      <w:r w:rsidRPr="003A0B98">
        <w:t xml:space="preserve"> aspectos principales:</w:t>
      </w:r>
    </w:p>
    <w:p w14:paraId="2C58C6B5" w14:textId="77777777" w:rsidR="00937CC8" w:rsidRDefault="00937CC8" w:rsidP="00E85A43">
      <w:pPr>
        <w:jc w:val="both"/>
      </w:pPr>
    </w:p>
    <w:p w14:paraId="64CBDA07" w14:textId="77777777" w:rsidR="00665CAA" w:rsidRPr="003A0B98" w:rsidRDefault="00665CAA" w:rsidP="00E85A43">
      <w:pPr>
        <w:jc w:val="both"/>
      </w:pPr>
    </w:p>
    <w:p w14:paraId="7B783B4C" w14:textId="4DA63620" w:rsidR="008B29EE" w:rsidRDefault="008B29EE" w:rsidP="00E85A43">
      <w:pPr>
        <w:jc w:val="both"/>
      </w:pPr>
      <w:r w:rsidRPr="003A0B98">
        <w:t>Por el aislamiento social del mundo actual, en directo no nos deja mostrarnos, en la red sí. Es decir, podemos considerar las redes sociales</w:t>
      </w:r>
      <w:ins w:id="59" w:author="Lean Alonso" w:date="2020-10-26T15:49:00Z">
        <w:r w:rsidR="00C8086F">
          <w:fldChar w:fldCharType="begin"/>
        </w:r>
        <w:r w:rsidR="00C8086F">
          <w:instrText xml:space="preserve"> XE</w:instrText>
        </w:r>
      </w:ins>
      <w:r w:rsidR="00C8086F">
        <w:instrText xml:space="preserve"> "</w:instrText>
      </w:r>
      <w:proofErr w:type="spellStart"/>
      <w:proofErr w:type="gramStart"/>
      <w:r w:rsidR="00C8086F" w:rsidRPr="00522D65">
        <w:rPr>
          <w:bCs/>
        </w:rPr>
        <w:instrText>sociales</w:instrText>
      </w:r>
      <w:r w:rsidR="00C8086F">
        <w:instrText>:Tema</w:instrText>
      </w:r>
      <w:proofErr w:type="spellEnd"/>
      <w:proofErr w:type="gramEnd"/>
      <w:r w:rsidR="00C8086F">
        <w:instrText xml:space="preserve"> general"</w:instrText>
      </w:r>
      <w:ins w:id="60" w:author="Lean Alonso" w:date="2020-10-26T15:49:00Z">
        <w:r w:rsidR="00C8086F">
          <w:instrText xml:space="preserve"> </w:instrText>
        </w:r>
        <w:r w:rsidR="00C8086F">
          <w:fldChar w:fldCharType="end"/>
        </w:r>
      </w:ins>
      <w:r w:rsidRPr="003A0B98">
        <w:t xml:space="preserve"> como una oportunidad para mostrarnos tal y como somos sin miedo a los prejuicios y a los dimes y diretes de la sociedad.</w:t>
      </w:r>
    </w:p>
    <w:p w14:paraId="4E87BD02" w14:textId="77777777" w:rsidR="00665CAA" w:rsidRDefault="00665CAA" w:rsidP="00E85A43">
      <w:pPr>
        <w:jc w:val="both"/>
      </w:pPr>
    </w:p>
    <w:p w14:paraId="486ACCDE" w14:textId="77777777" w:rsidR="00937CC8" w:rsidRPr="003A0B98" w:rsidRDefault="00937CC8" w:rsidP="00E85A43">
      <w:pPr>
        <w:jc w:val="both"/>
      </w:pPr>
    </w:p>
    <w:p w14:paraId="44424401" w14:textId="77777777" w:rsidR="008B29EE" w:rsidRDefault="008B29EE" w:rsidP="00E85A43">
      <w:pPr>
        <w:jc w:val="both"/>
      </w:pPr>
      <w:r w:rsidRPr="003A0B98">
        <w:t>Por el espíritu emprendedor, buscar nuevas cosas. Es decir, nos permite buscar la información y valernos por nosotros mismo siendo críticos a la hora de seleccionar la información hallada.</w:t>
      </w:r>
    </w:p>
    <w:p w14:paraId="3D37AEA8" w14:textId="77777777" w:rsidR="00665CAA" w:rsidRDefault="00665CAA" w:rsidP="00E85A43">
      <w:pPr>
        <w:jc w:val="both"/>
      </w:pPr>
    </w:p>
    <w:p w14:paraId="1C344A23" w14:textId="77777777" w:rsidR="00937CC8" w:rsidRPr="003A0B98" w:rsidRDefault="00937CC8" w:rsidP="00E85A43">
      <w:pPr>
        <w:jc w:val="both"/>
      </w:pPr>
    </w:p>
    <w:p w14:paraId="1D0CD1CC" w14:textId="77777777" w:rsidR="008B29EE" w:rsidRDefault="008B29EE" w:rsidP="00E85A43">
      <w:pPr>
        <w:jc w:val="both"/>
      </w:pPr>
      <w:r w:rsidRPr="003A0B98">
        <w:t>Por la necesidad de compartir con los otros nuestras aficiones, fotografías, nuestros vídeos… y un sinfín de aplicaciones y efectos personales.</w:t>
      </w:r>
    </w:p>
    <w:p w14:paraId="0FD9319D" w14:textId="058D9E9C" w:rsidR="00554BE5" w:rsidRDefault="00554BE5">
      <w:pPr>
        <w:rPr>
          <w:ins w:id="61" w:author="Lean Alonso" w:date="2020-10-26T13:37:00Z"/>
        </w:rPr>
      </w:pPr>
      <w:ins w:id="62" w:author="Lean Alonso" w:date="2020-10-26T13:37:00Z">
        <w:r>
          <w:br w:type="page"/>
        </w:r>
      </w:ins>
    </w:p>
    <w:p w14:paraId="250A8889" w14:textId="77777777" w:rsidR="00937CC8" w:rsidRDefault="00937CC8" w:rsidP="00E85A43">
      <w:pPr>
        <w:jc w:val="both"/>
      </w:pPr>
    </w:p>
    <w:p w14:paraId="1A5117D9" w14:textId="77777777" w:rsidR="00665CAA" w:rsidRPr="003A0B98" w:rsidRDefault="00665CAA" w:rsidP="00CE78AC"/>
    <w:p w14:paraId="7954E00F" w14:textId="77777777" w:rsidR="00546BB1" w:rsidRDefault="00546BB1" w:rsidP="00CE78AC">
      <w:pPr>
        <w:rPr>
          <w:ins w:id="63" w:author="Lean Alonso" w:date="2020-10-26T15:27:00Z"/>
          <w:noProof/>
          <w:lang w:val="es-AR"/>
        </w:rPr>
        <w:sectPr w:rsidR="00546BB1" w:rsidSect="00546BB1"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ins w:id="64" w:author="Lean Alonso" w:date="2020-10-26T15:27:00Z">
        <w:r>
          <w:rPr>
            <w:lang w:val="es-AR"/>
          </w:rPr>
          <w:fldChar w:fldCharType="begin"/>
        </w:r>
        <w:r>
          <w:rPr>
            <w:lang w:val="es-AR"/>
          </w:rPr>
          <w:instrText xml:space="preserve"> INDEX \h "A" \c "1" \z "11274" </w:instrText>
        </w:r>
      </w:ins>
      <w:r>
        <w:rPr>
          <w:lang w:val="es-AR"/>
        </w:rPr>
        <w:fldChar w:fldCharType="separate"/>
      </w:r>
    </w:p>
    <w:p w14:paraId="48249D7A" w14:textId="77777777" w:rsidR="00546BB1" w:rsidRDefault="00546BB1">
      <w:pPr>
        <w:pStyle w:val="Ttulodendice"/>
        <w:keepNext/>
        <w:tabs>
          <w:tab w:val="right" w:pos="8494"/>
        </w:tabs>
        <w:rPr>
          <w:ins w:id="65" w:author="Lean Alonso" w:date="2020-10-26T15:27:00Z"/>
          <w:rFonts w:asciiTheme="minorHAnsi" w:eastAsiaTheme="minorEastAsia" w:hAnsiTheme="minorHAnsi" w:cstheme="minorBidi"/>
          <w:b w:val="0"/>
          <w:bCs w:val="0"/>
          <w:noProof/>
        </w:rPr>
      </w:pPr>
      <w:ins w:id="66" w:author="Lean Alonso" w:date="2020-10-26T15:27:00Z">
        <w:r>
          <w:rPr>
            <w:noProof/>
          </w:rPr>
          <w:t>A</w:t>
        </w:r>
      </w:ins>
    </w:p>
    <w:p w14:paraId="3FBA3F3E" w14:textId="77777777" w:rsidR="00546BB1" w:rsidRDefault="00546BB1">
      <w:pPr>
        <w:pStyle w:val="ndice1"/>
        <w:tabs>
          <w:tab w:val="right" w:pos="8494"/>
        </w:tabs>
        <w:rPr>
          <w:ins w:id="67" w:author="Lean Alonso" w:date="2020-10-26T15:27:00Z"/>
          <w:noProof/>
        </w:rPr>
      </w:pPr>
      <w:ins w:id="68" w:author="Lean Alonso" w:date="2020-10-26T15:27:00Z">
        <w:r w:rsidRPr="008F4F76">
          <w:rPr>
            <w:bCs/>
            <w:noProof/>
          </w:rPr>
          <w:t>Actores</w:t>
        </w:r>
        <w:r>
          <w:rPr>
            <w:noProof/>
          </w:rPr>
          <w:t>, 2</w:t>
        </w:r>
      </w:ins>
    </w:p>
    <w:p w14:paraId="6718F2E8" w14:textId="77777777" w:rsidR="00546BB1" w:rsidRDefault="00546BB1">
      <w:pPr>
        <w:pStyle w:val="Ttulodendice"/>
        <w:keepNext/>
        <w:tabs>
          <w:tab w:val="right" w:pos="8494"/>
        </w:tabs>
        <w:rPr>
          <w:ins w:id="69" w:author="Lean Alonso" w:date="2020-10-26T15:27:00Z"/>
          <w:rFonts w:asciiTheme="minorHAnsi" w:eastAsiaTheme="minorEastAsia" w:hAnsiTheme="minorHAnsi" w:cstheme="minorBidi"/>
          <w:b w:val="0"/>
          <w:bCs w:val="0"/>
          <w:noProof/>
        </w:rPr>
      </w:pPr>
      <w:ins w:id="70" w:author="Lean Alonso" w:date="2020-10-26T15:27:00Z">
        <w:r>
          <w:rPr>
            <w:noProof/>
          </w:rPr>
          <w:t>P</w:t>
        </w:r>
      </w:ins>
    </w:p>
    <w:p w14:paraId="432B8FC3" w14:textId="77777777" w:rsidR="00546BB1" w:rsidRDefault="00546BB1">
      <w:pPr>
        <w:pStyle w:val="ndice1"/>
        <w:tabs>
          <w:tab w:val="right" w:pos="8494"/>
        </w:tabs>
        <w:rPr>
          <w:ins w:id="71" w:author="Lean Alonso" w:date="2020-10-26T15:27:00Z"/>
          <w:noProof/>
        </w:rPr>
      </w:pPr>
      <w:ins w:id="72" w:author="Lean Alonso" w:date="2020-10-26T15:27:00Z">
        <w:r>
          <w:rPr>
            <w:noProof/>
          </w:rPr>
          <w:t>Perfiles, 3</w:t>
        </w:r>
      </w:ins>
    </w:p>
    <w:p w14:paraId="793711BD" w14:textId="77777777" w:rsidR="00546BB1" w:rsidRDefault="00546BB1">
      <w:pPr>
        <w:pStyle w:val="ndice1"/>
        <w:tabs>
          <w:tab w:val="right" w:pos="8494"/>
        </w:tabs>
        <w:rPr>
          <w:ins w:id="73" w:author="Lean Alonso" w:date="2020-10-26T15:27:00Z"/>
          <w:noProof/>
        </w:rPr>
      </w:pPr>
      <w:ins w:id="74" w:author="Lean Alonso" w:date="2020-10-26T15:27:00Z">
        <w:r>
          <w:rPr>
            <w:noProof/>
          </w:rPr>
          <w:t>Personal, 4</w:t>
        </w:r>
      </w:ins>
    </w:p>
    <w:p w14:paraId="50B08110" w14:textId="77777777" w:rsidR="00546BB1" w:rsidRDefault="00546BB1">
      <w:pPr>
        <w:pStyle w:val="Ttulodendice"/>
        <w:keepNext/>
        <w:tabs>
          <w:tab w:val="right" w:pos="8494"/>
        </w:tabs>
        <w:rPr>
          <w:ins w:id="75" w:author="Lean Alonso" w:date="2020-10-26T15:27:00Z"/>
          <w:rFonts w:asciiTheme="minorHAnsi" w:eastAsiaTheme="minorEastAsia" w:hAnsiTheme="minorHAnsi" w:cstheme="minorBidi"/>
          <w:b w:val="0"/>
          <w:bCs w:val="0"/>
          <w:noProof/>
        </w:rPr>
      </w:pPr>
      <w:ins w:id="76" w:author="Lean Alonso" w:date="2020-10-26T15:27:00Z">
        <w:r>
          <w:rPr>
            <w:noProof/>
          </w:rPr>
          <w:t>R</w:t>
        </w:r>
      </w:ins>
    </w:p>
    <w:p w14:paraId="1E5410F7" w14:textId="77777777" w:rsidR="00546BB1" w:rsidRDefault="00546BB1">
      <w:pPr>
        <w:pStyle w:val="ndice1"/>
        <w:tabs>
          <w:tab w:val="right" w:pos="8494"/>
        </w:tabs>
        <w:rPr>
          <w:ins w:id="77" w:author="Lean Alonso" w:date="2020-10-26T15:27:00Z"/>
          <w:noProof/>
        </w:rPr>
      </w:pPr>
      <w:ins w:id="78" w:author="Lean Alonso" w:date="2020-10-26T15:27:00Z">
        <w:r>
          <w:rPr>
            <w:noProof/>
          </w:rPr>
          <w:t>Red, 3</w:t>
        </w:r>
      </w:ins>
    </w:p>
    <w:p w14:paraId="1A1B9884" w14:textId="77777777" w:rsidR="00546BB1" w:rsidRDefault="00546BB1">
      <w:pPr>
        <w:pStyle w:val="ndice1"/>
        <w:tabs>
          <w:tab w:val="right" w:pos="8494"/>
        </w:tabs>
        <w:rPr>
          <w:ins w:id="79" w:author="Lean Alonso" w:date="2020-10-26T15:27:00Z"/>
          <w:noProof/>
        </w:rPr>
      </w:pPr>
      <w:ins w:id="80" w:author="Lean Alonso" w:date="2020-10-26T15:27:00Z">
        <w:r w:rsidRPr="008F4F76">
          <w:rPr>
            <w:bCs/>
            <w:noProof/>
          </w:rPr>
          <w:t>Redes</w:t>
        </w:r>
        <w:r>
          <w:rPr>
            <w:noProof/>
          </w:rPr>
          <w:t>, 2, 4</w:t>
        </w:r>
      </w:ins>
    </w:p>
    <w:p w14:paraId="0EC30152" w14:textId="6A166CB2" w:rsidR="00546BB1" w:rsidRDefault="00546BB1" w:rsidP="00CE78AC">
      <w:pPr>
        <w:rPr>
          <w:ins w:id="81" w:author="Lean Alonso" w:date="2020-10-26T15:27:00Z"/>
          <w:noProof/>
          <w:lang w:val="es-AR"/>
        </w:rPr>
        <w:sectPr w:rsidR="00546BB1" w:rsidSect="00546BB1">
          <w:type w:val="continuous"/>
          <w:pgSz w:w="11906" w:h="16838"/>
          <w:pgMar w:top="1417" w:right="1701" w:bottom="1417" w:left="1701" w:header="708" w:footer="708" w:gutter="0"/>
          <w:cols w:space="720"/>
          <w:docGrid w:linePitch="360"/>
          <w:sectPrChange w:id="82" w:author="Lean Alonso" w:date="2020-10-26T15:27:00Z">
            <w:sectPr w:rsidR="00546BB1" w:rsidSect="00546BB1">
              <w:pgMar w:top="1417" w:right="1701" w:bottom="1417" w:left="1701" w:header="708" w:footer="708" w:gutter="0"/>
              <w:cols w:space="708"/>
            </w:sectPr>
          </w:sectPrChange>
        </w:sectPr>
      </w:pPr>
    </w:p>
    <w:p w14:paraId="340CA212" w14:textId="1B6F6914" w:rsidR="008B29EE" w:rsidRDefault="00546BB1" w:rsidP="00CE78AC">
      <w:pPr>
        <w:rPr>
          <w:ins w:id="83" w:author="Lean Alonso" w:date="2020-10-26T15:40:00Z"/>
          <w:lang w:val="es-AR"/>
        </w:rPr>
      </w:pPr>
      <w:ins w:id="84" w:author="Lean Alonso" w:date="2020-10-26T15:27:00Z">
        <w:r>
          <w:rPr>
            <w:lang w:val="es-AR"/>
          </w:rPr>
          <w:fldChar w:fldCharType="end"/>
        </w:r>
      </w:ins>
    </w:p>
    <w:p w14:paraId="1C1EEF6C" w14:textId="77777777" w:rsidR="00960E90" w:rsidRPr="003A0B98" w:rsidRDefault="00960E90" w:rsidP="00960E90">
      <w:pPr>
        <w:jc w:val="center"/>
        <w:rPr>
          <w:lang w:val="es-AR"/>
        </w:rPr>
        <w:pPrChange w:id="85" w:author="Lean Alonso" w:date="2020-10-26T15:40:00Z">
          <w:pPr/>
        </w:pPrChange>
      </w:pPr>
    </w:p>
    <w:sectPr w:rsidR="00960E90" w:rsidRPr="003A0B98" w:rsidSect="00546BB1">
      <w:type w:val="continuous"/>
      <w:pgSz w:w="11906" w:h="16838"/>
      <w:pgMar w:top="1417" w:right="1701" w:bottom="1417" w:left="1701" w:header="708" w:footer="708" w:gutter="0"/>
      <w:cols w:space="708"/>
      <w:docGrid w:linePitch="360"/>
      <w:sectPrChange w:id="86" w:author="Lean Alonso" w:date="2020-10-26T15:27:00Z">
        <w:sectPr w:rsidR="00960E90" w:rsidRPr="003A0B98" w:rsidSect="00546BB1">
          <w:type w:val="nextPage"/>
          <w:pgMar w:top="1417" w:right="1701" w:bottom="1417" w:left="1701" w:header="708" w:footer="708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A75E1" w14:textId="77777777" w:rsidR="004A672C" w:rsidRDefault="004A672C" w:rsidP="00E85A43">
      <w:r>
        <w:separator/>
      </w:r>
    </w:p>
  </w:endnote>
  <w:endnote w:type="continuationSeparator" w:id="0">
    <w:p w14:paraId="4F0D43F3" w14:textId="77777777" w:rsidR="004A672C" w:rsidRDefault="004A672C" w:rsidP="00E85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170579"/>
      <w:docPartObj>
        <w:docPartGallery w:val="Page Numbers (Bottom of Page)"/>
        <w:docPartUnique/>
      </w:docPartObj>
    </w:sdtPr>
    <w:sdtEndPr/>
    <w:sdtContent>
      <w:p w14:paraId="013E1871" w14:textId="77777777" w:rsidR="00E85A43" w:rsidRDefault="00290B39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7EF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63C6072" w14:textId="77777777" w:rsidR="00E85A43" w:rsidRDefault="00E85A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BDB0D3" w14:textId="77777777" w:rsidR="004A672C" w:rsidRDefault="004A672C" w:rsidP="00E85A43">
      <w:r>
        <w:separator/>
      </w:r>
    </w:p>
  </w:footnote>
  <w:footnote w:type="continuationSeparator" w:id="0">
    <w:p w14:paraId="7AF67B71" w14:textId="77777777" w:rsidR="004A672C" w:rsidRDefault="004A672C" w:rsidP="00E85A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149C7"/>
    <w:multiLevelType w:val="multilevel"/>
    <w:tmpl w:val="225C9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1516D2"/>
    <w:multiLevelType w:val="multilevel"/>
    <w:tmpl w:val="3482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D72E4"/>
    <w:multiLevelType w:val="multilevel"/>
    <w:tmpl w:val="D9A8A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BE21FC"/>
    <w:multiLevelType w:val="multilevel"/>
    <w:tmpl w:val="12824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D908A8"/>
    <w:multiLevelType w:val="multilevel"/>
    <w:tmpl w:val="B040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ean Alonso">
    <w15:presenceInfo w15:providerId="Windows Live" w15:userId="ef7ba1fb799791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29EE"/>
    <w:rsid w:val="00187E22"/>
    <w:rsid w:val="0024299A"/>
    <w:rsid w:val="00283349"/>
    <w:rsid w:val="00290B39"/>
    <w:rsid w:val="002C4FFF"/>
    <w:rsid w:val="003878CD"/>
    <w:rsid w:val="003A0B98"/>
    <w:rsid w:val="003C0D49"/>
    <w:rsid w:val="004777C1"/>
    <w:rsid w:val="004A672C"/>
    <w:rsid w:val="00522D65"/>
    <w:rsid w:val="00546BB1"/>
    <w:rsid w:val="00554BE5"/>
    <w:rsid w:val="00665CAA"/>
    <w:rsid w:val="006C4B52"/>
    <w:rsid w:val="00712DF6"/>
    <w:rsid w:val="00772B0A"/>
    <w:rsid w:val="00797A5D"/>
    <w:rsid w:val="00842FEC"/>
    <w:rsid w:val="00850BB0"/>
    <w:rsid w:val="008B29EE"/>
    <w:rsid w:val="008B3AF0"/>
    <w:rsid w:val="00913009"/>
    <w:rsid w:val="00937CC8"/>
    <w:rsid w:val="00960E90"/>
    <w:rsid w:val="009807A5"/>
    <w:rsid w:val="009F35C6"/>
    <w:rsid w:val="00A9329A"/>
    <w:rsid w:val="00B402BE"/>
    <w:rsid w:val="00B826C5"/>
    <w:rsid w:val="00B846FD"/>
    <w:rsid w:val="00BA7599"/>
    <w:rsid w:val="00BB584B"/>
    <w:rsid w:val="00C8086F"/>
    <w:rsid w:val="00CA486E"/>
    <w:rsid w:val="00CE78AC"/>
    <w:rsid w:val="00D22BAB"/>
    <w:rsid w:val="00D368AD"/>
    <w:rsid w:val="00DA2794"/>
    <w:rsid w:val="00DE13D4"/>
    <w:rsid w:val="00E277F4"/>
    <w:rsid w:val="00E67EFD"/>
    <w:rsid w:val="00E8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4:docId w14:val="701E4755"/>
  <w15:docId w15:val="{6B41F82D-931F-4F9C-931F-BA9AE18CF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B3AF0"/>
    <w:rPr>
      <w:sz w:val="24"/>
      <w:szCs w:val="24"/>
      <w:lang w:val="es-ES" w:eastAsia="es-ES"/>
    </w:rPr>
  </w:style>
  <w:style w:type="paragraph" w:styleId="Ttulo1">
    <w:name w:val="heading 1"/>
    <w:basedOn w:val="Normal"/>
    <w:link w:val="Ttulo1Car"/>
    <w:qFormat/>
    <w:rsid w:val="008B29E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qFormat/>
    <w:rsid w:val="008B29E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qFormat/>
    <w:rsid w:val="008B29E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8B29EE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rsid w:val="008B29EE"/>
    <w:pPr>
      <w:spacing w:before="100" w:beforeAutospacing="1" w:after="100" w:afterAutospacing="1"/>
    </w:pPr>
  </w:style>
  <w:style w:type="character" w:customStyle="1" w:styleId="toctoggle">
    <w:name w:val="toctoggle"/>
    <w:basedOn w:val="Fuentedeprrafopredeter"/>
    <w:rsid w:val="008B29EE"/>
  </w:style>
  <w:style w:type="character" w:customStyle="1" w:styleId="tocnumber">
    <w:name w:val="tocnumber"/>
    <w:basedOn w:val="Fuentedeprrafopredeter"/>
    <w:rsid w:val="008B29EE"/>
  </w:style>
  <w:style w:type="character" w:customStyle="1" w:styleId="toctext">
    <w:name w:val="toctext"/>
    <w:basedOn w:val="Fuentedeprrafopredeter"/>
    <w:rsid w:val="008B29EE"/>
  </w:style>
  <w:style w:type="character" w:customStyle="1" w:styleId="mw-headline">
    <w:name w:val="mw-headline"/>
    <w:basedOn w:val="Fuentedeprrafopredeter"/>
    <w:rsid w:val="008B29EE"/>
  </w:style>
  <w:style w:type="character" w:customStyle="1" w:styleId="editsection">
    <w:name w:val="editsection"/>
    <w:basedOn w:val="Fuentedeprrafopredeter"/>
    <w:rsid w:val="008B29EE"/>
  </w:style>
  <w:style w:type="character" w:styleId="Hipervnculovisitado">
    <w:name w:val="FollowedHyperlink"/>
    <w:basedOn w:val="Fuentedeprrafopredeter"/>
    <w:rsid w:val="008B29EE"/>
    <w:rPr>
      <w:color w:val="800080"/>
      <w:u w:val="single"/>
    </w:rPr>
  </w:style>
  <w:style w:type="character" w:customStyle="1" w:styleId="corchete-llamada">
    <w:name w:val="corchete-llamada"/>
    <w:basedOn w:val="Fuentedeprrafopredeter"/>
    <w:rsid w:val="003A0B98"/>
  </w:style>
  <w:style w:type="character" w:styleId="Textoennegrita">
    <w:name w:val="Strong"/>
    <w:basedOn w:val="Fuentedeprrafopredeter"/>
    <w:qFormat/>
    <w:rsid w:val="00BB584B"/>
    <w:rPr>
      <w:b/>
      <w:bCs/>
    </w:rPr>
  </w:style>
  <w:style w:type="paragraph" w:styleId="Textodeglobo">
    <w:name w:val="Balloon Text"/>
    <w:basedOn w:val="Normal"/>
    <w:link w:val="TextodegloboCar"/>
    <w:rsid w:val="00E85A4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85A43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rsid w:val="00E85A4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85A43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E85A4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85A43"/>
    <w:rPr>
      <w:sz w:val="24"/>
      <w:szCs w:val="24"/>
      <w:lang w:val="es-ES" w:eastAsia="es-ES"/>
    </w:rPr>
  </w:style>
  <w:style w:type="paragraph" w:customStyle="1" w:styleId="EstilodeNivel1">
    <w:name w:val="EstilodeNivel1"/>
    <w:basedOn w:val="Ttulo1"/>
    <w:link w:val="EstilodeNivel1Car"/>
    <w:qFormat/>
    <w:rsid w:val="00DA2794"/>
    <w:pPr>
      <w:jc w:val="center"/>
    </w:pPr>
    <w:rPr>
      <w:bCs w:val="0"/>
      <w:sz w:val="32"/>
      <w:u w:val="single"/>
    </w:rPr>
  </w:style>
  <w:style w:type="paragraph" w:customStyle="1" w:styleId="EstilodeNivel2">
    <w:name w:val="EstilodeNivel2"/>
    <w:basedOn w:val="Ttulo2"/>
    <w:link w:val="EstilodeNivel2Car"/>
    <w:qFormat/>
    <w:rsid w:val="00DA2794"/>
    <w:rPr>
      <w:rFonts w:ascii="Arial" w:hAnsi="Arial"/>
      <w:b w:val="0"/>
      <w:i/>
      <w:color w:val="4F81BD" w:themeColor="accent1"/>
      <w:sz w:val="28"/>
    </w:rPr>
  </w:style>
  <w:style w:type="character" w:customStyle="1" w:styleId="Ttulo1Car">
    <w:name w:val="Título 1 Car"/>
    <w:basedOn w:val="Fuentedeprrafopredeter"/>
    <w:link w:val="Ttulo1"/>
    <w:rsid w:val="00DA2794"/>
    <w:rPr>
      <w:b/>
      <w:bCs/>
      <w:kern w:val="36"/>
      <w:sz w:val="48"/>
      <w:szCs w:val="48"/>
      <w:lang w:val="es-ES" w:eastAsia="es-ES"/>
    </w:rPr>
  </w:style>
  <w:style w:type="character" w:customStyle="1" w:styleId="EstilodeNivel1Car">
    <w:name w:val="EstilodeNivel1 Car"/>
    <w:basedOn w:val="Ttulo1Car"/>
    <w:link w:val="EstilodeNivel1"/>
    <w:rsid w:val="00DA2794"/>
    <w:rPr>
      <w:b/>
      <w:bCs w:val="0"/>
      <w:kern w:val="36"/>
      <w:sz w:val="32"/>
      <w:szCs w:val="48"/>
      <w:u w:val="single"/>
      <w:lang w:val="es-ES" w:eastAsia="es-ES"/>
    </w:rPr>
  </w:style>
  <w:style w:type="paragraph" w:customStyle="1" w:styleId="EstilodeNivel3">
    <w:name w:val="EstilodeNivel3"/>
    <w:basedOn w:val="Ttulo3"/>
    <w:link w:val="EstilodeNivel3Car"/>
    <w:qFormat/>
    <w:rsid w:val="00DA2794"/>
    <w:rPr>
      <w:rFonts w:ascii="Tahoma" w:hAnsi="Tahoma"/>
      <w:b w:val="0"/>
      <w:color w:val="C0504D" w:themeColor="accent2"/>
      <w:sz w:val="24"/>
    </w:rPr>
  </w:style>
  <w:style w:type="character" w:customStyle="1" w:styleId="Ttulo2Car">
    <w:name w:val="Título 2 Car"/>
    <w:basedOn w:val="Fuentedeprrafopredeter"/>
    <w:link w:val="Ttulo2"/>
    <w:rsid w:val="00DA2794"/>
    <w:rPr>
      <w:b/>
      <w:bCs/>
      <w:sz w:val="36"/>
      <w:szCs w:val="36"/>
      <w:lang w:val="es-ES" w:eastAsia="es-ES"/>
    </w:rPr>
  </w:style>
  <w:style w:type="character" w:customStyle="1" w:styleId="EstilodeNivel2Car">
    <w:name w:val="EstilodeNivel2 Car"/>
    <w:basedOn w:val="Ttulo2Car"/>
    <w:link w:val="EstilodeNivel2"/>
    <w:rsid w:val="00DA2794"/>
    <w:rPr>
      <w:rFonts w:ascii="Arial" w:hAnsi="Arial"/>
      <w:b w:val="0"/>
      <w:bCs/>
      <w:i/>
      <w:color w:val="4F81BD" w:themeColor="accent1"/>
      <w:sz w:val="28"/>
      <w:szCs w:val="36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A2794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DA2794"/>
    <w:rPr>
      <w:b/>
      <w:bCs/>
      <w:sz w:val="27"/>
      <w:szCs w:val="27"/>
      <w:lang w:val="es-ES" w:eastAsia="es-ES"/>
    </w:rPr>
  </w:style>
  <w:style w:type="character" w:customStyle="1" w:styleId="EstilodeNivel3Car">
    <w:name w:val="EstilodeNivel3 Car"/>
    <w:basedOn w:val="Ttulo3Car"/>
    <w:link w:val="EstilodeNivel3"/>
    <w:rsid w:val="00DA2794"/>
    <w:rPr>
      <w:rFonts w:ascii="Tahoma" w:hAnsi="Tahoma"/>
      <w:b w:val="0"/>
      <w:bCs/>
      <w:color w:val="C0504D" w:themeColor="accent2"/>
      <w:sz w:val="24"/>
      <w:szCs w:val="27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DA2794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DA2794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nhideWhenUsed/>
    <w:rsid w:val="00DA2794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nhideWhenUsed/>
    <w:rsid w:val="00DA2794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nhideWhenUsed/>
    <w:rsid w:val="00DA2794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nhideWhenUsed/>
    <w:rsid w:val="00DA2794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nhideWhenUsed/>
    <w:rsid w:val="00DA2794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nhideWhenUsed/>
    <w:rsid w:val="00DA2794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Descripcin">
    <w:name w:val="caption"/>
    <w:basedOn w:val="Normal"/>
    <w:next w:val="Normal"/>
    <w:unhideWhenUsed/>
    <w:qFormat/>
    <w:rsid w:val="009F35C6"/>
    <w:pPr>
      <w:spacing w:after="200"/>
    </w:pPr>
    <w:rPr>
      <w:i/>
      <w:iCs/>
      <w:color w:val="1F497D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797A5D"/>
    <w:rPr>
      <w:rFonts w:asciiTheme="minorHAnsi" w:hAnsiTheme="minorHAnsi" w:cstheme="minorHAnsi"/>
      <w:i/>
      <w:iCs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unhideWhenUsed/>
    <w:rsid w:val="0024299A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24299A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ndice3">
    <w:name w:val="index 3"/>
    <w:basedOn w:val="Normal"/>
    <w:next w:val="Normal"/>
    <w:autoRedefine/>
    <w:unhideWhenUsed/>
    <w:rsid w:val="00546BB1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ndice4">
    <w:name w:val="index 4"/>
    <w:basedOn w:val="Normal"/>
    <w:next w:val="Normal"/>
    <w:autoRedefine/>
    <w:unhideWhenUsed/>
    <w:rsid w:val="00546BB1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ndice5">
    <w:name w:val="index 5"/>
    <w:basedOn w:val="Normal"/>
    <w:next w:val="Normal"/>
    <w:autoRedefine/>
    <w:unhideWhenUsed/>
    <w:rsid w:val="00546BB1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ndice6">
    <w:name w:val="index 6"/>
    <w:basedOn w:val="Normal"/>
    <w:next w:val="Normal"/>
    <w:autoRedefine/>
    <w:unhideWhenUsed/>
    <w:rsid w:val="00546BB1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ndice7">
    <w:name w:val="index 7"/>
    <w:basedOn w:val="Normal"/>
    <w:next w:val="Normal"/>
    <w:autoRedefine/>
    <w:unhideWhenUsed/>
    <w:rsid w:val="00546BB1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ndice8">
    <w:name w:val="index 8"/>
    <w:basedOn w:val="Normal"/>
    <w:next w:val="Normal"/>
    <w:autoRedefine/>
    <w:unhideWhenUsed/>
    <w:rsid w:val="00546BB1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ndice9">
    <w:name w:val="index 9"/>
    <w:basedOn w:val="Normal"/>
    <w:next w:val="Normal"/>
    <w:autoRedefine/>
    <w:unhideWhenUsed/>
    <w:rsid w:val="00546BB1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546BB1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hAnsiTheme="majorHAnsi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7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4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0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67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64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1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6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92340-167F-44A4-9405-BAD4710B7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843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Red social</vt:lpstr>
    </vt:vector>
  </TitlesOfParts>
  <Company>Microsoft</Company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social</dc:title>
  <dc:creator>Marcela</dc:creator>
  <cp:lastModifiedBy>Lean Alonso</cp:lastModifiedBy>
  <cp:revision>6</cp:revision>
  <dcterms:created xsi:type="dcterms:W3CDTF">2015-06-21T21:01:00Z</dcterms:created>
  <dcterms:modified xsi:type="dcterms:W3CDTF">2020-10-26T18:50:00Z</dcterms:modified>
</cp:coreProperties>
</file>